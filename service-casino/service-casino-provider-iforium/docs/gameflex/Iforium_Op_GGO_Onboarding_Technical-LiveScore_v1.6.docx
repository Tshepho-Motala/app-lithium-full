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7380C" w14:textId="77777777" w:rsidR="00A13BD3" w:rsidRDefault="00C154FD" w:rsidP="005D4352">
      <w:pPr>
        <w:pStyle w:val="Code"/>
      </w:pPr>
      <w:r>
        <w:rPr>
          <w:noProof/>
        </w:rPr>
        <w:drawing>
          <wp:inline distT="0" distB="0" distL="0" distR="0" wp14:anchorId="5DA099BC" wp14:editId="7536AB9E">
            <wp:extent cx="3206666"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forium-logo-bla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9066" cy="1266083"/>
                    </a:xfrm>
                    <a:prstGeom prst="rect">
                      <a:avLst/>
                    </a:prstGeom>
                  </pic:spPr>
                </pic:pic>
              </a:graphicData>
            </a:graphic>
          </wp:inline>
        </w:drawing>
      </w:r>
      <w:r w:rsidR="001D6F0F">
        <w:rPr>
          <w:noProof/>
        </w:rPr>
        <w:drawing>
          <wp:anchor distT="0" distB="0" distL="114300" distR="114300" simplePos="0" relativeHeight="251658240" behindDoc="1" locked="0" layoutInCell="1" allowOverlap="1" wp14:anchorId="4D62C2EF" wp14:editId="60DD3273">
            <wp:simplePos x="0" y="0"/>
            <wp:positionH relativeFrom="column">
              <wp:posOffset>1704975</wp:posOffset>
            </wp:positionH>
            <wp:positionV relativeFrom="page">
              <wp:posOffset>-1304925</wp:posOffset>
            </wp:positionV>
            <wp:extent cx="8164195" cy="13661390"/>
            <wp:effectExtent l="0" t="0" r="825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 Template First Page B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64195" cy="13661390"/>
                    </a:xfrm>
                    <a:prstGeom prst="rect">
                      <a:avLst/>
                    </a:prstGeom>
                  </pic:spPr>
                </pic:pic>
              </a:graphicData>
            </a:graphic>
            <wp14:sizeRelH relativeFrom="margin">
              <wp14:pctWidth>0</wp14:pctWidth>
            </wp14:sizeRelH>
            <wp14:sizeRelV relativeFrom="margin">
              <wp14:pctHeight>0</wp14:pctHeight>
            </wp14:sizeRelV>
          </wp:anchor>
        </w:drawing>
      </w:r>
      <w:bookmarkStart w:id="0" w:name="_top"/>
      <w:bookmarkEnd w:id="0"/>
    </w:p>
    <w:p w14:paraId="67FDDDC1" w14:textId="77777777" w:rsidR="00142164" w:rsidRDefault="00142164" w:rsidP="00631960">
      <w:pPr>
        <w:pStyle w:val="Title"/>
      </w:pPr>
    </w:p>
    <w:p w14:paraId="11311433" w14:textId="77777777" w:rsidR="00836AA6" w:rsidRDefault="00836AA6" w:rsidP="00836AA6"/>
    <w:p w14:paraId="22E0AF43" w14:textId="348CF328" w:rsidR="001F27D2" w:rsidRDefault="003C3D61" w:rsidP="00836AA6">
      <w:pPr>
        <w:rPr>
          <w:color w:val="2E74B5" w:themeColor="accent5" w:themeShade="BF"/>
          <w:sz w:val="40"/>
          <w:szCs w:val="40"/>
        </w:rPr>
      </w:pPr>
      <w:r>
        <w:rPr>
          <w:color w:val="2E74B5" w:themeColor="accent5" w:themeShade="BF"/>
          <w:sz w:val="40"/>
          <w:szCs w:val="40"/>
        </w:rPr>
        <w:t xml:space="preserve">Technical </w:t>
      </w:r>
      <w:r w:rsidR="002C162E">
        <w:rPr>
          <w:color w:val="2E74B5" w:themeColor="accent5" w:themeShade="BF"/>
          <w:sz w:val="40"/>
          <w:szCs w:val="40"/>
        </w:rPr>
        <w:t>Configuration</w:t>
      </w:r>
      <w:r w:rsidR="00836AA6" w:rsidRPr="00836AA6">
        <w:rPr>
          <w:color w:val="2E74B5" w:themeColor="accent5" w:themeShade="BF"/>
          <w:sz w:val="40"/>
          <w:szCs w:val="40"/>
        </w:rPr>
        <w:t xml:space="preserve"> Document for </w:t>
      </w:r>
    </w:p>
    <w:p w14:paraId="29CB1490" w14:textId="4AA10A1D" w:rsidR="00271787" w:rsidRDefault="00175D9C" w:rsidP="00271787">
      <w:r>
        <w:rPr>
          <w:color w:val="2E74B5" w:themeColor="accent5" w:themeShade="BF"/>
          <w:sz w:val="40"/>
          <w:szCs w:val="40"/>
        </w:rPr>
        <w:t>&lt;operator&gt;</w:t>
      </w:r>
    </w:p>
    <w:p w14:paraId="6EE093BA" w14:textId="77777777" w:rsidR="00271787" w:rsidRDefault="00271787" w:rsidP="00271787"/>
    <w:p w14:paraId="38904859" w14:textId="77777777" w:rsidR="00271787" w:rsidRDefault="00271787" w:rsidP="00271787"/>
    <w:p w14:paraId="123448E4" w14:textId="77777777" w:rsidR="00271787" w:rsidRDefault="00271787" w:rsidP="00271787"/>
    <w:p w14:paraId="7ADCFC09" w14:textId="77777777" w:rsidR="00271787" w:rsidRDefault="00271787" w:rsidP="00271787"/>
    <w:p w14:paraId="0ABDE1BB" w14:textId="77777777" w:rsidR="00271787" w:rsidRDefault="00271787" w:rsidP="00271787"/>
    <w:p w14:paraId="31896B2C" w14:textId="77777777" w:rsidR="00271787" w:rsidRDefault="00271787" w:rsidP="00271787"/>
    <w:p w14:paraId="7FE13F36" w14:textId="77777777" w:rsidR="00271787" w:rsidRDefault="00271787" w:rsidP="00271787"/>
    <w:p w14:paraId="7F42FEB6" w14:textId="77777777" w:rsidR="00CA2FE5" w:rsidRDefault="00CA2FE5" w:rsidP="00271787"/>
    <w:p w14:paraId="48329550" w14:textId="77777777" w:rsidR="00271787" w:rsidRDefault="00271787" w:rsidP="00271787"/>
    <w:p w14:paraId="5796E804" w14:textId="77777777" w:rsidR="004E251A" w:rsidRDefault="004E251A" w:rsidP="00271787"/>
    <w:p w14:paraId="534FC602" w14:textId="77777777" w:rsidR="00271787" w:rsidRDefault="00271787" w:rsidP="00271787"/>
    <w:p w14:paraId="366C0B6D" w14:textId="52CE1945" w:rsidR="00E42280" w:rsidRDefault="00E42280" w:rsidP="00271787">
      <w:r>
        <w:t xml:space="preserve">Version: </w:t>
      </w:r>
      <w:r w:rsidR="001209E5">
        <w:t>[</w:t>
      </w:r>
      <w:r w:rsidR="0064316C">
        <w:t>v1.</w:t>
      </w:r>
      <w:ins w:id="1" w:author="Greg Whyte" w:date="2021-04-29T14:10:00Z">
        <w:r w:rsidR="00AE5363">
          <w:t>5</w:t>
        </w:r>
      </w:ins>
      <w:del w:id="2" w:author="Greg Whyte" w:date="2021-04-29T14:10:00Z">
        <w:r w:rsidR="00B7244D" w:rsidDel="00AE5363">
          <w:delText>4</w:delText>
        </w:r>
      </w:del>
      <w:r w:rsidR="001209E5">
        <w:t>]</w:t>
      </w:r>
    </w:p>
    <w:p w14:paraId="7B80490F" w14:textId="77777777" w:rsidR="00C6110D" w:rsidRPr="00836AA6" w:rsidRDefault="00C120D2">
      <w:pPr>
        <w:rPr>
          <w:rStyle w:val="Emphasis"/>
          <w:caps w:val="0"/>
          <w:color w:val="2C2C2C"/>
          <w:spacing w:val="0"/>
        </w:rPr>
      </w:pPr>
      <w:r>
        <w:t>Distribution: []</w:t>
      </w:r>
    </w:p>
    <w:p w14:paraId="037FB1B3" w14:textId="77777777" w:rsidR="001A4402" w:rsidRDefault="00C6110D">
      <w:pPr>
        <w:rPr>
          <w:rStyle w:val="Emphasis"/>
        </w:rPr>
        <w:sectPr w:rsidR="001A4402" w:rsidSect="00003EC0">
          <w:headerReference w:type="default" r:id="rId10"/>
          <w:footerReference w:type="default" r:id="rId11"/>
          <w:pgSz w:w="11906" w:h="16838"/>
          <w:pgMar w:top="1440" w:right="1080" w:bottom="1440" w:left="1080" w:header="708" w:footer="708" w:gutter="0"/>
          <w:cols w:space="708"/>
          <w:titlePg/>
          <w:docGrid w:linePitch="360"/>
        </w:sectPr>
      </w:pPr>
      <w:r w:rsidRPr="00C6110D">
        <w:rPr>
          <w:rStyle w:val="Emphasis"/>
        </w:rPr>
        <w:t>For External Use</w:t>
      </w:r>
    </w:p>
    <w:sdt>
      <w:sdtPr>
        <w:rPr>
          <w:caps/>
          <w:color w:val="404040" w:themeColor="text1" w:themeTint="BF"/>
          <w:spacing w:val="0"/>
          <w:sz w:val="20"/>
          <w:szCs w:val="20"/>
        </w:rPr>
        <w:id w:val="1265962211"/>
        <w:docPartObj>
          <w:docPartGallery w:val="Table of Contents"/>
          <w:docPartUnique/>
        </w:docPartObj>
      </w:sdtPr>
      <w:sdtEndPr>
        <w:rPr>
          <w:b/>
          <w:bCs/>
          <w:caps w:val="0"/>
          <w:noProof/>
          <w:color w:val="2C2C2C"/>
        </w:rPr>
      </w:sdtEndPr>
      <w:sdtContent>
        <w:p w14:paraId="54D0CD35" w14:textId="77777777" w:rsidR="00283521" w:rsidRDefault="00283521">
          <w:pPr>
            <w:pStyle w:val="TOCHeading"/>
          </w:pPr>
          <w:r>
            <w:t>Table of Contents</w:t>
          </w:r>
        </w:p>
        <w:p w14:paraId="72D6CA79" w14:textId="796E2530" w:rsidR="00BB7032" w:rsidRDefault="00283521">
          <w:pPr>
            <w:pStyle w:val="TOC1"/>
            <w:rPr>
              <w:ins w:id="3" w:author="Greg Whyte" w:date="2021-04-29T14:29:00Z"/>
              <w:noProof/>
              <w:color w:val="auto"/>
              <w:sz w:val="22"/>
              <w:szCs w:val="22"/>
              <w:lang w:eastAsia="en-GB"/>
            </w:rPr>
          </w:pPr>
          <w:r>
            <w:rPr>
              <w:b/>
              <w:bCs/>
              <w:noProof/>
            </w:rPr>
            <w:fldChar w:fldCharType="begin"/>
          </w:r>
          <w:r>
            <w:rPr>
              <w:b/>
              <w:bCs/>
              <w:noProof/>
            </w:rPr>
            <w:instrText xml:space="preserve"> TOC \o "1-</w:instrText>
          </w:r>
          <w:r w:rsidR="008210F3">
            <w:rPr>
              <w:b/>
              <w:bCs/>
              <w:noProof/>
            </w:rPr>
            <w:instrText>4</w:instrText>
          </w:r>
          <w:r>
            <w:rPr>
              <w:b/>
              <w:bCs/>
              <w:noProof/>
            </w:rPr>
            <w:instrText xml:space="preserve">" \h \z \u </w:instrText>
          </w:r>
          <w:r>
            <w:rPr>
              <w:b/>
              <w:bCs/>
              <w:noProof/>
            </w:rPr>
            <w:fldChar w:fldCharType="separate"/>
          </w:r>
          <w:ins w:id="4" w:author="Greg Whyte" w:date="2021-04-29T14:29:00Z">
            <w:r w:rsidR="00BB7032" w:rsidRPr="004E70D7">
              <w:rPr>
                <w:rStyle w:val="Hyperlink"/>
                <w:noProof/>
              </w:rPr>
              <w:fldChar w:fldCharType="begin"/>
            </w:r>
            <w:r w:rsidR="00BB7032" w:rsidRPr="004E70D7">
              <w:rPr>
                <w:rStyle w:val="Hyperlink"/>
                <w:noProof/>
              </w:rPr>
              <w:instrText xml:space="preserve"> </w:instrText>
            </w:r>
            <w:r w:rsidR="00BB7032">
              <w:rPr>
                <w:noProof/>
              </w:rPr>
              <w:instrText>HYPERLINK \l "_Toc70599006"</w:instrText>
            </w:r>
            <w:r w:rsidR="00BB7032" w:rsidRPr="004E70D7">
              <w:rPr>
                <w:rStyle w:val="Hyperlink"/>
                <w:noProof/>
              </w:rPr>
              <w:instrText xml:space="preserve"> </w:instrText>
            </w:r>
            <w:r w:rsidR="00BB7032" w:rsidRPr="004E70D7">
              <w:rPr>
                <w:rStyle w:val="Hyperlink"/>
                <w:noProof/>
              </w:rPr>
              <w:fldChar w:fldCharType="separate"/>
            </w:r>
            <w:r w:rsidR="00BB7032" w:rsidRPr="004E70D7">
              <w:rPr>
                <w:rStyle w:val="Hyperlink"/>
                <w:noProof/>
              </w:rPr>
              <w:t>Introduction</w:t>
            </w:r>
            <w:r w:rsidR="00BB7032">
              <w:rPr>
                <w:noProof/>
                <w:webHidden/>
              </w:rPr>
              <w:tab/>
            </w:r>
            <w:r w:rsidR="00BB7032">
              <w:rPr>
                <w:noProof/>
                <w:webHidden/>
              </w:rPr>
              <w:fldChar w:fldCharType="begin"/>
            </w:r>
            <w:r w:rsidR="00BB7032">
              <w:rPr>
                <w:noProof/>
                <w:webHidden/>
              </w:rPr>
              <w:instrText xml:space="preserve"> PAGEREF _Toc70599006 \h </w:instrText>
            </w:r>
          </w:ins>
          <w:r w:rsidR="00BB7032">
            <w:rPr>
              <w:noProof/>
              <w:webHidden/>
            </w:rPr>
          </w:r>
          <w:r w:rsidR="00BB7032">
            <w:rPr>
              <w:noProof/>
              <w:webHidden/>
            </w:rPr>
            <w:fldChar w:fldCharType="separate"/>
          </w:r>
          <w:ins w:id="5" w:author="Greg Whyte" w:date="2021-04-29T14:29:00Z">
            <w:r w:rsidR="00BB7032">
              <w:rPr>
                <w:noProof/>
                <w:webHidden/>
              </w:rPr>
              <w:t>2</w:t>
            </w:r>
            <w:r w:rsidR="00BB7032">
              <w:rPr>
                <w:noProof/>
                <w:webHidden/>
              </w:rPr>
              <w:fldChar w:fldCharType="end"/>
            </w:r>
            <w:r w:rsidR="00BB7032" w:rsidRPr="004E70D7">
              <w:rPr>
                <w:rStyle w:val="Hyperlink"/>
                <w:noProof/>
              </w:rPr>
              <w:fldChar w:fldCharType="end"/>
            </w:r>
          </w:ins>
        </w:p>
        <w:p w14:paraId="35227493" w14:textId="5DBA1C70" w:rsidR="00BB7032" w:rsidRDefault="00BB7032">
          <w:pPr>
            <w:pStyle w:val="TOC1"/>
            <w:rPr>
              <w:ins w:id="6" w:author="Greg Whyte" w:date="2021-04-29T14:29:00Z"/>
              <w:noProof/>
              <w:color w:val="auto"/>
              <w:sz w:val="22"/>
              <w:szCs w:val="22"/>
              <w:lang w:eastAsia="en-GB"/>
            </w:rPr>
          </w:pPr>
          <w:ins w:id="7" w:author="Greg Whyte" w:date="2021-04-29T14:29:00Z">
            <w:r w:rsidRPr="004E70D7">
              <w:rPr>
                <w:rStyle w:val="Hyperlink"/>
                <w:noProof/>
              </w:rPr>
              <w:fldChar w:fldCharType="begin"/>
            </w:r>
            <w:r w:rsidRPr="004E70D7">
              <w:rPr>
                <w:rStyle w:val="Hyperlink"/>
                <w:noProof/>
              </w:rPr>
              <w:instrText xml:space="preserve"> </w:instrText>
            </w:r>
            <w:r>
              <w:rPr>
                <w:noProof/>
              </w:rPr>
              <w:instrText>HYPERLINK \l "_Toc70599007"</w:instrText>
            </w:r>
            <w:r w:rsidRPr="004E70D7">
              <w:rPr>
                <w:rStyle w:val="Hyperlink"/>
                <w:noProof/>
              </w:rPr>
              <w:instrText xml:space="preserve"> </w:instrText>
            </w:r>
            <w:r w:rsidRPr="004E70D7">
              <w:rPr>
                <w:rStyle w:val="Hyperlink"/>
                <w:noProof/>
              </w:rPr>
              <w:fldChar w:fldCharType="separate"/>
            </w:r>
            <w:r w:rsidRPr="004E70D7">
              <w:rPr>
                <w:rStyle w:val="Hyperlink"/>
                <w:noProof/>
              </w:rPr>
              <w:t>Staging / Dev Configuration</w:t>
            </w:r>
            <w:r>
              <w:rPr>
                <w:noProof/>
                <w:webHidden/>
              </w:rPr>
              <w:tab/>
            </w:r>
            <w:r>
              <w:rPr>
                <w:noProof/>
                <w:webHidden/>
              </w:rPr>
              <w:fldChar w:fldCharType="begin"/>
            </w:r>
            <w:r>
              <w:rPr>
                <w:noProof/>
                <w:webHidden/>
              </w:rPr>
              <w:instrText xml:space="preserve"> PAGEREF _Toc70599007 \h </w:instrText>
            </w:r>
          </w:ins>
          <w:r>
            <w:rPr>
              <w:noProof/>
              <w:webHidden/>
            </w:rPr>
          </w:r>
          <w:r>
            <w:rPr>
              <w:noProof/>
              <w:webHidden/>
            </w:rPr>
            <w:fldChar w:fldCharType="separate"/>
          </w:r>
          <w:ins w:id="8" w:author="Greg Whyte" w:date="2021-04-29T14:29:00Z">
            <w:r>
              <w:rPr>
                <w:noProof/>
                <w:webHidden/>
              </w:rPr>
              <w:t>3</w:t>
            </w:r>
            <w:r>
              <w:rPr>
                <w:noProof/>
                <w:webHidden/>
              </w:rPr>
              <w:fldChar w:fldCharType="end"/>
            </w:r>
            <w:r w:rsidRPr="004E70D7">
              <w:rPr>
                <w:rStyle w:val="Hyperlink"/>
                <w:noProof/>
              </w:rPr>
              <w:fldChar w:fldCharType="end"/>
            </w:r>
          </w:ins>
        </w:p>
        <w:p w14:paraId="05DF058C" w14:textId="35459A35" w:rsidR="00BB7032" w:rsidRDefault="00BB7032">
          <w:pPr>
            <w:pStyle w:val="TOC2"/>
            <w:tabs>
              <w:tab w:val="right" w:leader="dot" w:pos="9736"/>
            </w:tabs>
            <w:rPr>
              <w:ins w:id="9" w:author="Greg Whyte" w:date="2021-04-29T14:29:00Z"/>
              <w:noProof/>
              <w:color w:val="auto"/>
              <w:sz w:val="22"/>
              <w:szCs w:val="22"/>
              <w:lang w:eastAsia="en-GB"/>
            </w:rPr>
          </w:pPr>
          <w:ins w:id="10" w:author="Greg Whyte" w:date="2021-04-29T14:29:00Z">
            <w:r w:rsidRPr="004E70D7">
              <w:rPr>
                <w:rStyle w:val="Hyperlink"/>
                <w:noProof/>
              </w:rPr>
              <w:fldChar w:fldCharType="begin"/>
            </w:r>
            <w:r w:rsidRPr="004E70D7">
              <w:rPr>
                <w:rStyle w:val="Hyperlink"/>
                <w:noProof/>
              </w:rPr>
              <w:instrText xml:space="preserve"> </w:instrText>
            </w:r>
            <w:r>
              <w:rPr>
                <w:noProof/>
              </w:rPr>
              <w:instrText>HYPERLINK \l "_Toc70599008"</w:instrText>
            </w:r>
            <w:r w:rsidRPr="004E70D7">
              <w:rPr>
                <w:rStyle w:val="Hyperlink"/>
                <w:noProof/>
              </w:rPr>
              <w:instrText xml:space="preserve"> </w:instrText>
            </w:r>
            <w:r w:rsidRPr="004E70D7">
              <w:rPr>
                <w:rStyle w:val="Hyperlink"/>
                <w:noProof/>
              </w:rPr>
              <w:fldChar w:fldCharType="separate"/>
            </w:r>
            <w:r w:rsidRPr="004E70D7">
              <w:rPr>
                <w:rStyle w:val="Hyperlink"/>
                <w:noProof/>
              </w:rPr>
              <w:t>Iforium Configuration</w:t>
            </w:r>
            <w:r>
              <w:rPr>
                <w:noProof/>
                <w:webHidden/>
              </w:rPr>
              <w:tab/>
            </w:r>
            <w:r>
              <w:rPr>
                <w:noProof/>
                <w:webHidden/>
              </w:rPr>
              <w:fldChar w:fldCharType="begin"/>
            </w:r>
            <w:r>
              <w:rPr>
                <w:noProof/>
                <w:webHidden/>
              </w:rPr>
              <w:instrText xml:space="preserve"> PAGEREF _Toc70599008 \h </w:instrText>
            </w:r>
          </w:ins>
          <w:r>
            <w:rPr>
              <w:noProof/>
              <w:webHidden/>
            </w:rPr>
          </w:r>
          <w:r>
            <w:rPr>
              <w:noProof/>
              <w:webHidden/>
            </w:rPr>
            <w:fldChar w:fldCharType="separate"/>
          </w:r>
          <w:ins w:id="11" w:author="Greg Whyte" w:date="2021-04-29T14:29:00Z">
            <w:r>
              <w:rPr>
                <w:noProof/>
                <w:webHidden/>
              </w:rPr>
              <w:t>3</w:t>
            </w:r>
            <w:r>
              <w:rPr>
                <w:noProof/>
                <w:webHidden/>
              </w:rPr>
              <w:fldChar w:fldCharType="end"/>
            </w:r>
            <w:r w:rsidRPr="004E70D7">
              <w:rPr>
                <w:rStyle w:val="Hyperlink"/>
                <w:noProof/>
              </w:rPr>
              <w:fldChar w:fldCharType="end"/>
            </w:r>
          </w:ins>
        </w:p>
        <w:p w14:paraId="57E46CAD" w14:textId="768D4698" w:rsidR="00BB7032" w:rsidRDefault="00BB7032">
          <w:pPr>
            <w:pStyle w:val="TOC2"/>
            <w:tabs>
              <w:tab w:val="right" w:leader="dot" w:pos="9736"/>
            </w:tabs>
            <w:rPr>
              <w:ins w:id="12" w:author="Greg Whyte" w:date="2021-04-29T14:29:00Z"/>
              <w:noProof/>
              <w:color w:val="auto"/>
              <w:sz w:val="22"/>
              <w:szCs w:val="22"/>
              <w:lang w:eastAsia="en-GB"/>
            </w:rPr>
          </w:pPr>
          <w:ins w:id="13" w:author="Greg Whyte" w:date="2021-04-29T14:29:00Z">
            <w:r w:rsidRPr="004E70D7">
              <w:rPr>
                <w:rStyle w:val="Hyperlink"/>
                <w:noProof/>
              </w:rPr>
              <w:fldChar w:fldCharType="begin"/>
            </w:r>
            <w:r w:rsidRPr="004E70D7">
              <w:rPr>
                <w:rStyle w:val="Hyperlink"/>
                <w:noProof/>
              </w:rPr>
              <w:instrText xml:space="preserve"> </w:instrText>
            </w:r>
            <w:r>
              <w:rPr>
                <w:noProof/>
              </w:rPr>
              <w:instrText>HYPERLINK \l "_Toc70599009"</w:instrText>
            </w:r>
            <w:r w:rsidRPr="004E70D7">
              <w:rPr>
                <w:rStyle w:val="Hyperlink"/>
                <w:noProof/>
              </w:rPr>
              <w:instrText xml:space="preserve"> </w:instrText>
            </w:r>
            <w:r w:rsidRPr="004E70D7">
              <w:rPr>
                <w:rStyle w:val="Hyperlink"/>
                <w:noProof/>
              </w:rPr>
              <w:fldChar w:fldCharType="separate"/>
            </w:r>
            <w:r w:rsidRPr="004E70D7">
              <w:rPr>
                <w:rStyle w:val="Hyperlink"/>
                <w:noProof/>
              </w:rPr>
              <w:t>Iforium Back Office</w:t>
            </w:r>
            <w:r>
              <w:rPr>
                <w:noProof/>
                <w:webHidden/>
              </w:rPr>
              <w:tab/>
            </w:r>
            <w:r>
              <w:rPr>
                <w:noProof/>
                <w:webHidden/>
              </w:rPr>
              <w:fldChar w:fldCharType="begin"/>
            </w:r>
            <w:r>
              <w:rPr>
                <w:noProof/>
                <w:webHidden/>
              </w:rPr>
              <w:instrText xml:space="preserve"> PAGEREF _Toc70599009 \h </w:instrText>
            </w:r>
          </w:ins>
          <w:r>
            <w:rPr>
              <w:noProof/>
              <w:webHidden/>
            </w:rPr>
          </w:r>
          <w:r>
            <w:rPr>
              <w:noProof/>
              <w:webHidden/>
            </w:rPr>
            <w:fldChar w:fldCharType="separate"/>
          </w:r>
          <w:ins w:id="14" w:author="Greg Whyte" w:date="2021-04-29T14:29:00Z">
            <w:r>
              <w:rPr>
                <w:noProof/>
                <w:webHidden/>
              </w:rPr>
              <w:t>3</w:t>
            </w:r>
            <w:r>
              <w:rPr>
                <w:noProof/>
                <w:webHidden/>
              </w:rPr>
              <w:fldChar w:fldCharType="end"/>
            </w:r>
            <w:r w:rsidRPr="004E70D7">
              <w:rPr>
                <w:rStyle w:val="Hyperlink"/>
                <w:noProof/>
              </w:rPr>
              <w:fldChar w:fldCharType="end"/>
            </w:r>
          </w:ins>
        </w:p>
        <w:p w14:paraId="712A181D" w14:textId="3B26A69D" w:rsidR="00BB7032" w:rsidRDefault="00BB7032">
          <w:pPr>
            <w:pStyle w:val="TOC2"/>
            <w:tabs>
              <w:tab w:val="right" w:leader="dot" w:pos="9736"/>
            </w:tabs>
            <w:rPr>
              <w:ins w:id="15" w:author="Greg Whyte" w:date="2021-04-29T14:29:00Z"/>
              <w:noProof/>
              <w:color w:val="auto"/>
              <w:sz w:val="22"/>
              <w:szCs w:val="22"/>
              <w:lang w:eastAsia="en-GB"/>
            </w:rPr>
          </w:pPr>
          <w:ins w:id="16" w:author="Greg Whyte" w:date="2021-04-29T14:29:00Z">
            <w:r w:rsidRPr="004E70D7">
              <w:rPr>
                <w:rStyle w:val="Hyperlink"/>
                <w:noProof/>
              </w:rPr>
              <w:fldChar w:fldCharType="begin"/>
            </w:r>
            <w:r w:rsidRPr="004E70D7">
              <w:rPr>
                <w:rStyle w:val="Hyperlink"/>
                <w:noProof/>
              </w:rPr>
              <w:instrText xml:space="preserve"> </w:instrText>
            </w:r>
            <w:r>
              <w:rPr>
                <w:noProof/>
              </w:rPr>
              <w:instrText>HYPERLINK \l "_Toc70599010"</w:instrText>
            </w:r>
            <w:r w:rsidRPr="004E70D7">
              <w:rPr>
                <w:rStyle w:val="Hyperlink"/>
                <w:noProof/>
              </w:rPr>
              <w:instrText xml:space="preserve"> </w:instrText>
            </w:r>
            <w:r w:rsidRPr="004E70D7">
              <w:rPr>
                <w:rStyle w:val="Hyperlink"/>
                <w:noProof/>
              </w:rPr>
              <w:fldChar w:fldCharType="separate"/>
            </w:r>
            <w:r w:rsidRPr="004E70D7">
              <w:rPr>
                <w:rStyle w:val="Hyperlink"/>
                <w:noProof/>
              </w:rPr>
              <w:t>Operator Configuration</w:t>
            </w:r>
            <w:r>
              <w:rPr>
                <w:noProof/>
                <w:webHidden/>
              </w:rPr>
              <w:tab/>
            </w:r>
            <w:r>
              <w:rPr>
                <w:noProof/>
                <w:webHidden/>
              </w:rPr>
              <w:fldChar w:fldCharType="begin"/>
            </w:r>
            <w:r>
              <w:rPr>
                <w:noProof/>
                <w:webHidden/>
              </w:rPr>
              <w:instrText xml:space="preserve"> PAGEREF _Toc70599010 \h </w:instrText>
            </w:r>
          </w:ins>
          <w:r>
            <w:rPr>
              <w:noProof/>
              <w:webHidden/>
            </w:rPr>
          </w:r>
          <w:r>
            <w:rPr>
              <w:noProof/>
              <w:webHidden/>
            </w:rPr>
            <w:fldChar w:fldCharType="separate"/>
          </w:r>
          <w:ins w:id="17" w:author="Greg Whyte" w:date="2021-04-29T14:29:00Z">
            <w:r>
              <w:rPr>
                <w:noProof/>
                <w:webHidden/>
              </w:rPr>
              <w:t>3</w:t>
            </w:r>
            <w:r>
              <w:rPr>
                <w:noProof/>
                <w:webHidden/>
              </w:rPr>
              <w:fldChar w:fldCharType="end"/>
            </w:r>
            <w:r w:rsidRPr="004E70D7">
              <w:rPr>
                <w:rStyle w:val="Hyperlink"/>
                <w:noProof/>
              </w:rPr>
              <w:fldChar w:fldCharType="end"/>
            </w:r>
          </w:ins>
        </w:p>
        <w:p w14:paraId="76EC069E" w14:textId="1D77DE93" w:rsidR="00BB7032" w:rsidRDefault="00BB7032">
          <w:pPr>
            <w:pStyle w:val="TOC1"/>
            <w:rPr>
              <w:ins w:id="18" w:author="Greg Whyte" w:date="2021-04-29T14:29:00Z"/>
              <w:noProof/>
              <w:color w:val="auto"/>
              <w:sz w:val="22"/>
              <w:szCs w:val="22"/>
              <w:lang w:eastAsia="en-GB"/>
            </w:rPr>
          </w:pPr>
          <w:ins w:id="19" w:author="Greg Whyte" w:date="2021-04-29T14:29:00Z">
            <w:r w:rsidRPr="004E70D7">
              <w:rPr>
                <w:rStyle w:val="Hyperlink"/>
                <w:noProof/>
              </w:rPr>
              <w:fldChar w:fldCharType="begin"/>
            </w:r>
            <w:r w:rsidRPr="004E70D7">
              <w:rPr>
                <w:rStyle w:val="Hyperlink"/>
                <w:noProof/>
              </w:rPr>
              <w:instrText xml:space="preserve"> </w:instrText>
            </w:r>
            <w:r>
              <w:rPr>
                <w:noProof/>
              </w:rPr>
              <w:instrText>HYPERLINK \l "_Toc70599011"</w:instrText>
            </w:r>
            <w:r w:rsidRPr="004E70D7">
              <w:rPr>
                <w:rStyle w:val="Hyperlink"/>
                <w:noProof/>
              </w:rPr>
              <w:instrText xml:space="preserve"> </w:instrText>
            </w:r>
            <w:r w:rsidRPr="004E70D7">
              <w:rPr>
                <w:rStyle w:val="Hyperlink"/>
                <w:noProof/>
              </w:rPr>
              <w:fldChar w:fldCharType="separate"/>
            </w:r>
            <w:r w:rsidRPr="004E70D7">
              <w:rPr>
                <w:rStyle w:val="Hyperlink"/>
                <w:noProof/>
              </w:rPr>
              <w:t>Pre - Production Configuration</w:t>
            </w:r>
            <w:r>
              <w:rPr>
                <w:noProof/>
                <w:webHidden/>
              </w:rPr>
              <w:tab/>
            </w:r>
            <w:r>
              <w:rPr>
                <w:noProof/>
                <w:webHidden/>
              </w:rPr>
              <w:fldChar w:fldCharType="begin"/>
            </w:r>
            <w:r>
              <w:rPr>
                <w:noProof/>
                <w:webHidden/>
              </w:rPr>
              <w:instrText xml:space="preserve"> PAGEREF _Toc70599011 \h </w:instrText>
            </w:r>
          </w:ins>
          <w:r>
            <w:rPr>
              <w:noProof/>
              <w:webHidden/>
            </w:rPr>
          </w:r>
          <w:r>
            <w:rPr>
              <w:noProof/>
              <w:webHidden/>
            </w:rPr>
            <w:fldChar w:fldCharType="separate"/>
          </w:r>
          <w:ins w:id="20" w:author="Greg Whyte" w:date="2021-04-29T14:29:00Z">
            <w:r>
              <w:rPr>
                <w:noProof/>
                <w:webHidden/>
              </w:rPr>
              <w:t>4</w:t>
            </w:r>
            <w:r>
              <w:rPr>
                <w:noProof/>
                <w:webHidden/>
              </w:rPr>
              <w:fldChar w:fldCharType="end"/>
            </w:r>
            <w:r w:rsidRPr="004E70D7">
              <w:rPr>
                <w:rStyle w:val="Hyperlink"/>
                <w:noProof/>
              </w:rPr>
              <w:fldChar w:fldCharType="end"/>
            </w:r>
          </w:ins>
        </w:p>
        <w:p w14:paraId="57C6E5CA" w14:textId="73741644" w:rsidR="00BB7032" w:rsidRDefault="00BB7032">
          <w:pPr>
            <w:pStyle w:val="TOC2"/>
            <w:tabs>
              <w:tab w:val="right" w:leader="dot" w:pos="9736"/>
            </w:tabs>
            <w:rPr>
              <w:ins w:id="21" w:author="Greg Whyte" w:date="2021-04-29T14:29:00Z"/>
              <w:noProof/>
              <w:color w:val="auto"/>
              <w:sz w:val="22"/>
              <w:szCs w:val="22"/>
              <w:lang w:eastAsia="en-GB"/>
            </w:rPr>
          </w:pPr>
          <w:ins w:id="22" w:author="Greg Whyte" w:date="2021-04-29T14:29:00Z">
            <w:r w:rsidRPr="004E70D7">
              <w:rPr>
                <w:rStyle w:val="Hyperlink"/>
                <w:noProof/>
              </w:rPr>
              <w:fldChar w:fldCharType="begin"/>
            </w:r>
            <w:r w:rsidRPr="004E70D7">
              <w:rPr>
                <w:rStyle w:val="Hyperlink"/>
                <w:noProof/>
              </w:rPr>
              <w:instrText xml:space="preserve"> </w:instrText>
            </w:r>
            <w:r>
              <w:rPr>
                <w:noProof/>
              </w:rPr>
              <w:instrText>HYPERLINK \l "_Toc70599012"</w:instrText>
            </w:r>
            <w:r w:rsidRPr="004E70D7">
              <w:rPr>
                <w:rStyle w:val="Hyperlink"/>
                <w:noProof/>
              </w:rPr>
              <w:instrText xml:space="preserve"> </w:instrText>
            </w:r>
            <w:r w:rsidRPr="004E70D7">
              <w:rPr>
                <w:rStyle w:val="Hyperlink"/>
                <w:noProof/>
              </w:rPr>
              <w:fldChar w:fldCharType="separate"/>
            </w:r>
            <w:r w:rsidRPr="004E70D7">
              <w:rPr>
                <w:rStyle w:val="Hyperlink"/>
                <w:noProof/>
              </w:rPr>
              <w:t>Iforium Configuration</w:t>
            </w:r>
            <w:r>
              <w:rPr>
                <w:noProof/>
                <w:webHidden/>
              </w:rPr>
              <w:tab/>
            </w:r>
            <w:r>
              <w:rPr>
                <w:noProof/>
                <w:webHidden/>
              </w:rPr>
              <w:fldChar w:fldCharType="begin"/>
            </w:r>
            <w:r>
              <w:rPr>
                <w:noProof/>
                <w:webHidden/>
              </w:rPr>
              <w:instrText xml:space="preserve"> PAGEREF _Toc70599012 \h </w:instrText>
            </w:r>
          </w:ins>
          <w:r>
            <w:rPr>
              <w:noProof/>
              <w:webHidden/>
            </w:rPr>
          </w:r>
          <w:r>
            <w:rPr>
              <w:noProof/>
              <w:webHidden/>
            </w:rPr>
            <w:fldChar w:fldCharType="separate"/>
          </w:r>
          <w:ins w:id="23" w:author="Greg Whyte" w:date="2021-04-29T14:29:00Z">
            <w:r>
              <w:rPr>
                <w:noProof/>
                <w:webHidden/>
              </w:rPr>
              <w:t>4</w:t>
            </w:r>
            <w:r>
              <w:rPr>
                <w:noProof/>
                <w:webHidden/>
              </w:rPr>
              <w:fldChar w:fldCharType="end"/>
            </w:r>
            <w:r w:rsidRPr="004E70D7">
              <w:rPr>
                <w:rStyle w:val="Hyperlink"/>
                <w:noProof/>
              </w:rPr>
              <w:fldChar w:fldCharType="end"/>
            </w:r>
          </w:ins>
        </w:p>
        <w:p w14:paraId="046A631C" w14:textId="29C25680" w:rsidR="00BB7032" w:rsidRDefault="00BB7032">
          <w:pPr>
            <w:pStyle w:val="TOC2"/>
            <w:tabs>
              <w:tab w:val="right" w:leader="dot" w:pos="9736"/>
            </w:tabs>
            <w:rPr>
              <w:ins w:id="24" w:author="Greg Whyte" w:date="2021-04-29T14:29:00Z"/>
              <w:noProof/>
              <w:color w:val="auto"/>
              <w:sz w:val="22"/>
              <w:szCs w:val="22"/>
              <w:lang w:eastAsia="en-GB"/>
            </w:rPr>
          </w:pPr>
          <w:ins w:id="25" w:author="Greg Whyte" w:date="2021-04-29T14:29:00Z">
            <w:r w:rsidRPr="004E70D7">
              <w:rPr>
                <w:rStyle w:val="Hyperlink"/>
                <w:noProof/>
              </w:rPr>
              <w:fldChar w:fldCharType="begin"/>
            </w:r>
            <w:r w:rsidRPr="004E70D7">
              <w:rPr>
                <w:rStyle w:val="Hyperlink"/>
                <w:noProof/>
              </w:rPr>
              <w:instrText xml:space="preserve"> </w:instrText>
            </w:r>
            <w:r>
              <w:rPr>
                <w:noProof/>
              </w:rPr>
              <w:instrText>HYPERLINK \l "_Toc70599013"</w:instrText>
            </w:r>
            <w:r w:rsidRPr="004E70D7">
              <w:rPr>
                <w:rStyle w:val="Hyperlink"/>
                <w:noProof/>
              </w:rPr>
              <w:instrText xml:space="preserve"> </w:instrText>
            </w:r>
            <w:r w:rsidRPr="004E70D7">
              <w:rPr>
                <w:rStyle w:val="Hyperlink"/>
                <w:noProof/>
              </w:rPr>
              <w:fldChar w:fldCharType="separate"/>
            </w:r>
            <w:r w:rsidRPr="004E70D7">
              <w:rPr>
                <w:rStyle w:val="Hyperlink"/>
                <w:noProof/>
              </w:rPr>
              <w:t>Iforium Back Office</w:t>
            </w:r>
            <w:r>
              <w:rPr>
                <w:noProof/>
                <w:webHidden/>
              </w:rPr>
              <w:tab/>
            </w:r>
            <w:r>
              <w:rPr>
                <w:noProof/>
                <w:webHidden/>
              </w:rPr>
              <w:fldChar w:fldCharType="begin"/>
            </w:r>
            <w:r>
              <w:rPr>
                <w:noProof/>
                <w:webHidden/>
              </w:rPr>
              <w:instrText xml:space="preserve"> PAGEREF _Toc70599013 \h </w:instrText>
            </w:r>
          </w:ins>
          <w:r>
            <w:rPr>
              <w:noProof/>
              <w:webHidden/>
            </w:rPr>
          </w:r>
          <w:r>
            <w:rPr>
              <w:noProof/>
              <w:webHidden/>
            </w:rPr>
            <w:fldChar w:fldCharType="separate"/>
          </w:r>
          <w:ins w:id="26" w:author="Greg Whyte" w:date="2021-04-29T14:29:00Z">
            <w:r>
              <w:rPr>
                <w:noProof/>
                <w:webHidden/>
              </w:rPr>
              <w:t>4</w:t>
            </w:r>
            <w:r>
              <w:rPr>
                <w:noProof/>
                <w:webHidden/>
              </w:rPr>
              <w:fldChar w:fldCharType="end"/>
            </w:r>
            <w:r w:rsidRPr="004E70D7">
              <w:rPr>
                <w:rStyle w:val="Hyperlink"/>
                <w:noProof/>
              </w:rPr>
              <w:fldChar w:fldCharType="end"/>
            </w:r>
          </w:ins>
        </w:p>
        <w:p w14:paraId="0068CBCB" w14:textId="55D5528A" w:rsidR="00BB7032" w:rsidRDefault="00BB7032">
          <w:pPr>
            <w:pStyle w:val="TOC2"/>
            <w:tabs>
              <w:tab w:val="right" w:leader="dot" w:pos="9736"/>
            </w:tabs>
            <w:rPr>
              <w:ins w:id="27" w:author="Greg Whyte" w:date="2021-04-29T14:29:00Z"/>
              <w:noProof/>
              <w:color w:val="auto"/>
              <w:sz w:val="22"/>
              <w:szCs w:val="22"/>
              <w:lang w:eastAsia="en-GB"/>
            </w:rPr>
          </w:pPr>
          <w:ins w:id="28" w:author="Greg Whyte" w:date="2021-04-29T14:29:00Z">
            <w:r w:rsidRPr="004E70D7">
              <w:rPr>
                <w:rStyle w:val="Hyperlink"/>
                <w:noProof/>
              </w:rPr>
              <w:fldChar w:fldCharType="begin"/>
            </w:r>
            <w:r w:rsidRPr="004E70D7">
              <w:rPr>
                <w:rStyle w:val="Hyperlink"/>
                <w:noProof/>
              </w:rPr>
              <w:instrText xml:space="preserve"> </w:instrText>
            </w:r>
            <w:r>
              <w:rPr>
                <w:noProof/>
              </w:rPr>
              <w:instrText>HYPERLINK \l "_Toc70599014"</w:instrText>
            </w:r>
            <w:r w:rsidRPr="004E70D7">
              <w:rPr>
                <w:rStyle w:val="Hyperlink"/>
                <w:noProof/>
              </w:rPr>
              <w:instrText xml:space="preserve"> </w:instrText>
            </w:r>
            <w:r w:rsidRPr="004E70D7">
              <w:rPr>
                <w:rStyle w:val="Hyperlink"/>
                <w:noProof/>
              </w:rPr>
              <w:fldChar w:fldCharType="separate"/>
            </w:r>
            <w:r w:rsidRPr="004E70D7">
              <w:rPr>
                <w:rStyle w:val="Hyperlink"/>
                <w:noProof/>
              </w:rPr>
              <w:t>Operator Configuration</w:t>
            </w:r>
            <w:r>
              <w:rPr>
                <w:noProof/>
                <w:webHidden/>
              </w:rPr>
              <w:tab/>
            </w:r>
            <w:r>
              <w:rPr>
                <w:noProof/>
                <w:webHidden/>
              </w:rPr>
              <w:fldChar w:fldCharType="begin"/>
            </w:r>
            <w:r>
              <w:rPr>
                <w:noProof/>
                <w:webHidden/>
              </w:rPr>
              <w:instrText xml:space="preserve"> PAGEREF _Toc70599014 \h </w:instrText>
            </w:r>
          </w:ins>
          <w:r>
            <w:rPr>
              <w:noProof/>
              <w:webHidden/>
            </w:rPr>
          </w:r>
          <w:r>
            <w:rPr>
              <w:noProof/>
              <w:webHidden/>
            </w:rPr>
            <w:fldChar w:fldCharType="separate"/>
          </w:r>
          <w:ins w:id="29" w:author="Greg Whyte" w:date="2021-04-29T14:29:00Z">
            <w:r>
              <w:rPr>
                <w:noProof/>
                <w:webHidden/>
              </w:rPr>
              <w:t>4</w:t>
            </w:r>
            <w:r>
              <w:rPr>
                <w:noProof/>
                <w:webHidden/>
              </w:rPr>
              <w:fldChar w:fldCharType="end"/>
            </w:r>
            <w:r w:rsidRPr="004E70D7">
              <w:rPr>
                <w:rStyle w:val="Hyperlink"/>
                <w:noProof/>
              </w:rPr>
              <w:fldChar w:fldCharType="end"/>
            </w:r>
          </w:ins>
        </w:p>
        <w:p w14:paraId="4F5EDB13" w14:textId="778C1E63" w:rsidR="00BB7032" w:rsidRDefault="00BB7032">
          <w:pPr>
            <w:pStyle w:val="TOC1"/>
            <w:rPr>
              <w:ins w:id="30" w:author="Greg Whyte" w:date="2021-04-29T14:29:00Z"/>
              <w:noProof/>
              <w:color w:val="auto"/>
              <w:sz w:val="22"/>
              <w:szCs w:val="22"/>
              <w:lang w:eastAsia="en-GB"/>
            </w:rPr>
          </w:pPr>
          <w:ins w:id="31" w:author="Greg Whyte" w:date="2021-04-29T14:29:00Z">
            <w:r w:rsidRPr="004E70D7">
              <w:rPr>
                <w:rStyle w:val="Hyperlink"/>
                <w:noProof/>
              </w:rPr>
              <w:fldChar w:fldCharType="begin"/>
            </w:r>
            <w:r w:rsidRPr="004E70D7">
              <w:rPr>
                <w:rStyle w:val="Hyperlink"/>
                <w:noProof/>
              </w:rPr>
              <w:instrText xml:space="preserve"> </w:instrText>
            </w:r>
            <w:r>
              <w:rPr>
                <w:noProof/>
              </w:rPr>
              <w:instrText>HYPERLINK \l "_Toc70599015"</w:instrText>
            </w:r>
            <w:r w:rsidRPr="004E70D7">
              <w:rPr>
                <w:rStyle w:val="Hyperlink"/>
                <w:noProof/>
              </w:rPr>
              <w:instrText xml:space="preserve"> </w:instrText>
            </w:r>
            <w:r w:rsidRPr="004E70D7">
              <w:rPr>
                <w:rStyle w:val="Hyperlink"/>
                <w:noProof/>
              </w:rPr>
              <w:fldChar w:fldCharType="separate"/>
            </w:r>
            <w:r w:rsidRPr="004E70D7">
              <w:rPr>
                <w:rStyle w:val="Hyperlink"/>
                <w:noProof/>
              </w:rPr>
              <w:t>Production Configuration</w:t>
            </w:r>
            <w:r>
              <w:rPr>
                <w:noProof/>
                <w:webHidden/>
              </w:rPr>
              <w:tab/>
            </w:r>
            <w:r>
              <w:rPr>
                <w:noProof/>
                <w:webHidden/>
              </w:rPr>
              <w:fldChar w:fldCharType="begin"/>
            </w:r>
            <w:r>
              <w:rPr>
                <w:noProof/>
                <w:webHidden/>
              </w:rPr>
              <w:instrText xml:space="preserve"> PAGEREF _Toc70599015 \h </w:instrText>
            </w:r>
          </w:ins>
          <w:r>
            <w:rPr>
              <w:noProof/>
              <w:webHidden/>
            </w:rPr>
          </w:r>
          <w:r>
            <w:rPr>
              <w:noProof/>
              <w:webHidden/>
            </w:rPr>
            <w:fldChar w:fldCharType="separate"/>
          </w:r>
          <w:ins w:id="32" w:author="Greg Whyte" w:date="2021-04-29T14:29:00Z">
            <w:r>
              <w:rPr>
                <w:noProof/>
                <w:webHidden/>
              </w:rPr>
              <w:t>5</w:t>
            </w:r>
            <w:r>
              <w:rPr>
                <w:noProof/>
                <w:webHidden/>
              </w:rPr>
              <w:fldChar w:fldCharType="end"/>
            </w:r>
            <w:r w:rsidRPr="004E70D7">
              <w:rPr>
                <w:rStyle w:val="Hyperlink"/>
                <w:noProof/>
              </w:rPr>
              <w:fldChar w:fldCharType="end"/>
            </w:r>
          </w:ins>
        </w:p>
        <w:p w14:paraId="050747D1" w14:textId="7A5B629E" w:rsidR="00BB7032" w:rsidRDefault="00BB7032">
          <w:pPr>
            <w:pStyle w:val="TOC2"/>
            <w:tabs>
              <w:tab w:val="right" w:leader="dot" w:pos="9736"/>
            </w:tabs>
            <w:rPr>
              <w:ins w:id="33" w:author="Greg Whyte" w:date="2021-04-29T14:29:00Z"/>
              <w:noProof/>
              <w:color w:val="auto"/>
              <w:sz w:val="22"/>
              <w:szCs w:val="22"/>
              <w:lang w:eastAsia="en-GB"/>
            </w:rPr>
          </w:pPr>
          <w:ins w:id="34" w:author="Greg Whyte" w:date="2021-04-29T14:29:00Z">
            <w:r w:rsidRPr="004E70D7">
              <w:rPr>
                <w:rStyle w:val="Hyperlink"/>
                <w:noProof/>
              </w:rPr>
              <w:fldChar w:fldCharType="begin"/>
            </w:r>
            <w:r w:rsidRPr="004E70D7">
              <w:rPr>
                <w:rStyle w:val="Hyperlink"/>
                <w:noProof/>
              </w:rPr>
              <w:instrText xml:space="preserve"> </w:instrText>
            </w:r>
            <w:r>
              <w:rPr>
                <w:noProof/>
              </w:rPr>
              <w:instrText>HYPERLINK \l "_Toc70599016"</w:instrText>
            </w:r>
            <w:r w:rsidRPr="004E70D7">
              <w:rPr>
                <w:rStyle w:val="Hyperlink"/>
                <w:noProof/>
              </w:rPr>
              <w:instrText xml:space="preserve"> </w:instrText>
            </w:r>
            <w:r w:rsidRPr="004E70D7">
              <w:rPr>
                <w:rStyle w:val="Hyperlink"/>
                <w:noProof/>
              </w:rPr>
              <w:fldChar w:fldCharType="separate"/>
            </w:r>
            <w:r w:rsidRPr="004E70D7">
              <w:rPr>
                <w:rStyle w:val="Hyperlink"/>
                <w:noProof/>
              </w:rPr>
              <w:t>Iforium Configuration</w:t>
            </w:r>
            <w:r>
              <w:rPr>
                <w:noProof/>
                <w:webHidden/>
              </w:rPr>
              <w:tab/>
            </w:r>
            <w:r>
              <w:rPr>
                <w:noProof/>
                <w:webHidden/>
              </w:rPr>
              <w:fldChar w:fldCharType="begin"/>
            </w:r>
            <w:r>
              <w:rPr>
                <w:noProof/>
                <w:webHidden/>
              </w:rPr>
              <w:instrText xml:space="preserve"> PAGEREF _Toc70599016 \h </w:instrText>
            </w:r>
          </w:ins>
          <w:r>
            <w:rPr>
              <w:noProof/>
              <w:webHidden/>
            </w:rPr>
          </w:r>
          <w:r>
            <w:rPr>
              <w:noProof/>
              <w:webHidden/>
            </w:rPr>
            <w:fldChar w:fldCharType="separate"/>
          </w:r>
          <w:ins w:id="35" w:author="Greg Whyte" w:date="2021-04-29T14:29:00Z">
            <w:r>
              <w:rPr>
                <w:noProof/>
                <w:webHidden/>
              </w:rPr>
              <w:t>5</w:t>
            </w:r>
            <w:r>
              <w:rPr>
                <w:noProof/>
                <w:webHidden/>
              </w:rPr>
              <w:fldChar w:fldCharType="end"/>
            </w:r>
            <w:r w:rsidRPr="004E70D7">
              <w:rPr>
                <w:rStyle w:val="Hyperlink"/>
                <w:noProof/>
              </w:rPr>
              <w:fldChar w:fldCharType="end"/>
            </w:r>
          </w:ins>
        </w:p>
        <w:p w14:paraId="035ACB9C" w14:textId="44871219" w:rsidR="00BB7032" w:rsidRDefault="00BB7032">
          <w:pPr>
            <w:pStyle w:val="TOC2"/>
            <w:tabs>
              <w:tab w:val="right" w:leader="dot" w:pos="9736"/>
            </w:tabs>
            <w:rPr>
              <w:ins w:id="36" w:author="Greg Whyte" w:date="2021-04-29T14:29:00Z"/>
              <w:noProof/>
              <w:color w:val="auto"/>
              <w:sz w:val="22"/>
              <w:szCs w:val="22"/>
              <w:lang w:eastAsia="en-GB"/>
            </w:rPr>
          </w:pPr>
          <w:ins w:id="37" w:author="Greg Whyte" w:date="2021-04-29T14:29:00Z">
            <w:r w:rsidRPr="004E70D7">
              <w:rPr>
                <w:rStyle w:val="Hyperlink"/>
                <w:noProof/>
              </w:rPr>
              <w:fldChar w:fldCharType="begin"/>
            </w:r>
            <w:r w:rsidRPr="004E70D7">
              <w:rPr>
                <w:rStyle w:val="Hyperlink"/>
                <w:noProof/>
              </w:rPr>
              <w:instrText xml:space="preserve"> </w:instrText>
            </w:r>
            <w:r>
              <w:rPr>
                <w:noProof/>
              </w:rPr>
              <w:instrText>HYPERLINK \l "_Toc70599017"</w:instrText>
            </w:r>
            <w:r w:rsidRPr="004E70D7">
              <w:rPr>
                <w:rStyle w:val="Hyperlink"/>
                <w:noProof/>
              </w:rPr>
              <w:instrText xml:space="preserve"> </w:instrText>
            </w:r>
            <w:r w:rsidRPr="004E70D7">
              <w:rPr>
                <w:rStyle w:val="Hyperlink"/>
                <w:noProof/>
              </w:rPr>
              <w:fldChar w:fldCharType="separate"/>
            </w:r>
            <w:r w:rsidRPr="004E70D7">
              <w:rPr>
                <w:rStyle w:val="Hyperlink"/>
                <w:noProof/>
              </w:rPr>
              <w:t>Iforium Back Office</w:t>
            </w:r>
            <w:r>
              <w:rPr>
                <w:noProof/>
                <w:webHidden/>
              </w:rPr>
              <w:tab/>
            </w:r>
            <w:r>
              <w:rPr>
                <w:noProof/>
                <w:webHidden/>
              </w:rPr>
              <w:fldChar w:fldCharType="begin"/>
            </w:r>
            <w:r>
              <w:rPr>
                <w:noProof/>
                <w:webHidden/>
              </w:rPr>
              <w:instrText xml:space="preserve"> PAGEREF _Toc70599017 \h </w:instrText>
            </w:r>
          </w:ins>
          <w:r>
            <w:rPr>
              <w:noProof/>
              <w:webHidden/>
            </w:rPr>
          </w:r>
          <w:r>
            <w:rPr>
              <w:noProof/>
              <w:webHidden/>
            </w:rPr>
            <w:fldChar w:fldCharType="separate"/>
          </w:r>
          <w:ins w:id="38" w:author="Greg Whyte" w:date="2021-04-29T14:29:00Z">
            <w:r>
              <w:rPr>
                <w:noProof/>
                <w:webHidden/>
              </w:rPr>
              <w:t>5</w:t>
            </w:r>
            <w:r>
              <w:rPr>
                <w:noProof/>
                <w:webHidden/>
              </w:rPr>
              <w:fldChar w:fldCharType="end"/>
            </w:r>
            <w:r w:rsidRPr="004E70D7">
              <w:rPr>
                <w:rStyle w:val="Hyperlink"/>
                <w:noProof/>
              </w:rPr>
              <w:fldChar w:fldCharType="end"/>
            </w:r>
          </w:ins>
        </w:p>
        <w:p w14:paraId="4D41D95E" w14:textId="32A4EA82" w:rsidR="00BB7032" w:rsidRDefault="00BB7032">
          <w:pPr>
            <w:pStyle w:val="TOC2"/>
            <w:tabs>
              <w:tab w:val="right" w:leader="dot" w:pos="9736"/>
            </w:tabs>
            <w:rPr>
              <w:ins w:id="39" w:author="Greg Whyte" w:date="2021-04-29T14:29:00Z"/>
              <w:noProof/>
              <w:color w:val="auto"/>
              <w:sz w:val="22"/>
              <w:szCs w:val="22"/>
              <w:lang w:eastAsia="en-GB"/>
            </w:rPr>
          </w:pPr>
          <w:ins w:id="40" w:author="Greg Whyte" w:date="2021-04-29T14:29:00Z">
            <w:r w:rsidRPr="004E70D7">
              <w:rPr>
                <w:rStyle w:val="Hyperlink"/>
                <w:noProof/>
              </w:rPr>
              <w:fldChar w:fldCharType="begin"/>
            </w:r>
            <w:r w:rsidRPr="004E70D7">
              <w:rPr>
                <w:rStyle w:val="Hyperlink"/>
                <w:noProof/>
              </w:rPr>
              <w:instrText xml:space="preserve"> </w:instrText>
            </w:r>
            <w:r>
              <w:rPr>
                <w:noProof/>
              </w:rPr>
              <w:instrText>HYPERLINK \l "_Toc70599018"</w:instrText>
            </w:r>
            <w:r w:rsidRPr="004E70D7">
              <w:rPr>
                <w:rStyle w:val="Hyperlink"/>
                <w:noProof/>
              </w:rPr>
              <w:instrText xml:space="preserve"> </w:instrText>
            </w:r>
            <w:r w:rsidRPr="004E70D7">
              <w:rPr>
                <w:rStyle w:val="Hyperlink"/>
                <w:noProof/>
              </w:rPr>
              <w:fldChar w:fldCharType="separate"/>
            </w:r>
            <w:r w:rsidRPr="004E70D7">
              <w:rPr>
                <w:rStyle w:val="Hyperlink"/>
                <w:noProof/>
              </w:rPr>
              <w:t>Operator Configuration</w:t>
            </w:r>
            <w:r>
              <w:rPr>
                <w:noProof/>
                <w:webHidden/>
              </w:rPr>
              <w:tab/>
            </w:r>
            <w:r>
              <w:rPr>
                <w:noProof/>
                <w:webHidden/>
              </w:rPr>
              <w:fldChar w:fldCharType="begin"/>
            </w:r>
            <w:r>
              <w:rPr>
                <w:noProof/>
                <w:webHidden/>
              </w:rPr>
              <w:instrText xml:space="preserve"> PAGEREF _Toc70599018 \h </w:instrText>
            </w:r>
          </w:ins>
          <w:r>
            <w:rPr>
              <w:noProof/>
              <w:webHidden/>
            </w:rPr>
          </w:r>
          <w:r>
            <w:rPr>
              <w:noProof/>
              <w:webHidden/>
            </w:rPr>
            <w:fldChar w:fldCharType="separate"/>
          </w:r>
          <w:ins w:id="41" w:author="Greg Whyte" w:date="2021-04-29T14:29:00Z">
            <w:r>
              <w:rPr>
                <w:noProof/>
                <w:webHidden/>
              </w:rPr>
              <w:t>5</w:t>
            </w:r>
            <w:r>
              <w:rPr>
                <w:noProof/>
                <w:webHidden/>
              </w:rPr>
              <w:fldChar w:fldCharType="end"/>
            </w:r>
            <w:r w:rsidRPr="004E70D7">
              <w:rPr>
                <w:rStyle w:val="Hyperlink"/>
                <w:noProof/>
              </w:rPr>
              <w:fldChar w:fldCharType="end"/>
            </w:r>
          </w:ins>
        </w:p>
        <w:p w14:paraId="723CBFBD" w14:textId="2A8EF043" w:rsidR="00BB7032" w:rsidRDefault="00BB7032">
          <w:pPr>
            <w:pStyle w:val="TOC1"/>
            <w:rPr>
              <w:ins w:id="42" w:author="Greg Whyte" w:date="2021-04-29T14:29:00Z"/>
              <w:noProof/>
              <w:color w:val="auto"/>
              <w:sz w:val="22"/>
              <w:szCs w:val="22"/>
              <w:lang w:eastAsia="en-GB"/>
            </w:rPr>
          </w:pPr>
          <w:ins w:id="43" w:author="Greg Whyte" w:date="2021-04-29T14:29:00Z">
            <w:r w:rsidRPr="004E70D7">
              <w:rPr>
                <w:rStyle w:val="Hyperlink"/>
                <w:noProof/>
              </w:rPr>
              <w:fldChar w:fldCharType="begin"/>
            </w:r>
            <w:r w:rsidRPr="004E70D7">
              <w:rPr>
                <w:rStyle w:val="Hyperlink"/>
                <w:noProof/>
              </w:rPr>
              <w:instrText xml:space="preserve"> </w:instrText>
            </w:r>
            <w:r>
              <w:rPr>
                <w:noProof/>
              </w:rPr>
              <w:instrText>HYPERLINK \l "_Toc70599019"</w:instrText>
            </w:r>
            <w:r w:rsidRPr="004E70D7">
              <w:rPr>
                <w:rStyle w:val="Hyperlink"/>
                <w:noProof/>
              </w:rPr>
              <w:instrText xml:space="preserve"> </w:instrText>
            </w:r>
            <w:r w:rsidRPr="004E70D7">
              <w:rPr>
                <w:rStyle w:val="Hyperlink"/>
                <w:noProof/>
              </w:rPr>
              <w:fldChar w:fldCharType="separate"/>
            </w:r>
            <w:r w:rsidRPr="004E70D7">
              <w:rPr>
                <w:rStyle w:val="Hyperlink"/>
                <w:noProof/>
              </w:rPr>
              <w:t>Test Page Credentials</w:t>
            </w:r>
            <w:r>
              <w:rPr>
                <w:noProof/>
                <w:webHidden/>
              </w:rPr>
              <w:tab/>
            </w:r>
            <w:r>
              <w:rPr>
                <w:noProof/>
                <w:webHidden/>
              </w:rPr>
              <w:fldChar w:fldCharType="begin"/>
            </w:r>
            <w:r>
              <w:rPr>
                <w:noProof/>
                <w:webHidden/>
              </w:rPr>
              <w:instrText xml:space="preserve"> PAGEREF _Toc70599019 \h </w:instrText>
            </w:r>
          </w:ins>
          <w:r>
            <w:rPr>
              <w:noProof/>
              <w:webHidden/>
            </w:rPr>
          </w:r>
          <w:r>
            <w:rPr>
              <w:noProof/>
              <w:webHidden/>
            </w:rPr>
            <w:fldChar w:fldCharType="separate"/>
          </w:r>
          <w:ins w:id="44" w:author="Greg Whyte" w:date="2021-04-29T14:29:00Z">
            <w:r>
              <w:rPr>
                <w:noProof/>
                <w:webHidden/>
              </w:rPr>
              <w:t>6</w:t>
            </w:r>
            <w:r>
              <w:rPr>
                <w:noProof/>
                <w:webHidden/>
              </w:rPr>
              <w:fldChar w:fldCharType="end"/>
            </w:r>
            <w:r w:rsidRPr="004E70D7">
              <w:rPr>
                <w:rStyle w:val="Hyperlink"/>
                <w:noProof/>
              </w:rPr>
              <w:fldChar w:fldCharType="end"/>
            </w:r>
          </w:ins>
        </w:p>
        <w:p w14:paraId="1F94B8A3" w14:textId="56C34547" w:rsidR="00BB7032" w:rsidRDefault="00BB7032">
          <w:pPr>
            <w:pStyle w:val="TOC2"/>
            <w:tabs>
              <w:tab w:val="right" w:leader="dot" w:pos="9736"/>
            </w:tabs>
            <w:rPr>
              <w:ins w:id="45" w:author="Greg Whyte" w:date="2021-04-29T14:29:00Z"/>
              <w:noProof/>
              <w:color w:val="auto"/>
              <w:sz w:val="22"/>
              <w:szCs w:val="22"/>
              <w:lang w:eastAsia="en-GB"/>
            </w:rPr>
          </w:pPr>
          <w:ins w:id="46" w:author="Greg Whyte" w:date="2021-04-29T14:29:00Z">
            <w:r w:rsidRPr="004E70D7">
              <w:rPr>
                <w:rStyle w:val="Hyperlink"/>
                <w:noProof/>
              </w:rPr>
              <w:fldChar w:fldCharType="begin"/>
            </w:r>
            <w:r w:rsidRPr="004E70D7">
              <w:rPr>
                <w:rStyle w:val="Hyperlink"/>
                <w:noProof/>
              </w:rPr>
              <w:instrText xml:space="preserve"> </w:instrText>
            </w:r>
            <w:r>
              <w:rPr>
                <w:noProof/>
              </w:rPr>
              <w:instrText>HYPERLINK \l "_Toc70599020"</w:instrText>
            </w:r>
            <w:r w:rsidRPr="004E70D7">
              <w:rPr>
                <w:rStyle w:val="Hyperlink"/>
                <w:noProof/>
              </w:rPr>
              <w:instrText xml:space="preserve"> </w:instrText>
            </w:r>
            <w:r w:rsidRPr="004E70D7">
              <w:rPr>
                <w:rStyle w:val="Hyperlink"/>
                <w:noProof/>
              </w:rPr>
              <w:fldChar w:fldCharType="separate"/>
            </w:r>
            <w:r w:rsidRPr="004E70D7">
              <w:rPr>
                <w:rStyle w:val="Hyperlink"/>
                <w:noProof/>
              </w:rPr>
              <w:t>UAT</w:t>
            </w:r>
            <w:r>
              <w:rPr>
                <w:noProof/>
                <w:webHidden/>
              </w:rPr>
              <w:tab/>
            </w:r>
            <w:r>
              <w:rPr>
                <w:noProof/>
                <w:webHidden/>
              </w:rPr>
              <w:fldChar w:fldCharType="begin"/>
            </w:r>
            <w:r>
              <w:rPr>
                <w:noProof/>
                <w:webHidden/>
              </w:rPr>
              <w:instrText xml:space="preserve"> PAGEREF _Toc70599020 \h </w:instrText>
            </w:r>
          </w:ins>
          <w:r>
            <w:rPr>
              <w:noProof/>
              <w:webHidden/>
            </w:rPr>
          </w:r>
          <w:r>
            <w:rPr>
              <w:noProof/>
              <w:webHidden/>
            </w:rPr>
            <w:fldChar w:fldCharType="separate"/>
          </w:r>
          <w:ins w:id="47" w:author="Greg Whyte" w:date="2021-04-29T14:29:00Z">
            <w:r>
              <w:rPr>
                <w:noProof/>
                <w:webHidden/>
              </w:rPr>
              <w:t>6</w:t>
            </w:r>
            <w:r>
              <w:rPr>
                <w:noProof/>
                <w:webHidden/>
              </w:rPr>
              <w:fldChar w:fldCharType="end"/>
            </w:r>
            <w:r w:rsidRPr="004E70D7">
              <w:rPr>
                <w:rStyle w:val="Hyperlink"/>
                <w:noProof/>
              </w:rPr>
              <w:fldChar w:fldCharType="end"/>
            </w:r>
          </w:ins>
        </w:p>
        <w:p w14:paraId="277C0C2C" w14:textId="2DA4645E" w:rsidR="00BB7032" w:rsidRDefault="00BB7032">
          <w:pPr>
            <w:pStyle w:val="TOC2"/>
            <w:tabs>
              <w:tab w:val="right" w:leader="dot" w:pos="9736"/>
            </w:tabs>
            <w:rPr>
              <w:ins w:id="48" w:author="Greg Whyte" w:date="2021-04-29T14:29:00Z"/>
              <w:noProof/>
              <w:color w:val="auto"/>
              <w:sz w:val="22"/>
              <w:szCs w:val="22"/>
              <w:lang w:eastAsia="en-GB"/>
            </w:rPr>
          </w:pPr>
          <w:ins w:id="49" w:author="Greg Whyte" w:date="2021-04-29T14:29:00Z">
            <w:r w:rsidRPr="004E70D7">
              <w:rPr>
                <w:rStyle w:val="Hyperlink"/>
                <w:noProof/>
              </w:rPr>
              <w:fldChar w:fldCharType="begin"/>
            </w:r>
            <w:r w:rsidRPr="004E70D7">
              <w:rPr>
                <w:rStyle w:val="Hyperlink"/>
                <w:noProof/>
              </w:rPr>
              <w:instrText xml:space="preserve"> </w:instrText>
            </w:r>
            <w:r>
              <w:rPr>
                <w:noProof/>
              </w:rPr>
              <w:instrText>HYPERLINK \l "_Toc70599021"</w:instrText>
            </w:r>
            <w:r w:rsidRPr="004E70D7">
              <w:rPr>
                <w:rStyle w:val="Hyperlink"/>
                <w:noProof/>
              </w:rPr>
              <w:instrText xml:space="preserve"> </w:instrText>
            </w:r>
            <w:r w:rsidRPr="004E70D7">
              <w:rPr>
                <w:rStyle w:val="Hyperlink"/>
                <w:noProof/>
              </w:rPr>
              <w:fldChar w:fldCharType="separate"/>
            </w:r>
            <w:r w:rsidRPr="004E70D7">
              <w:rPr>
                <w:rStyle w:val="Hyperlink"/>
                <w:noProof/>
              </w:rPr>
              <w:t>Production – Operator to complete</w:t>
            </w:r>
            <w:r>
              <w:rPr>
                <w:noProof/>
                <w:webHidden/>
              </w:rPr>
              <w:tab/>
            </w:r>
            <w:r>
              <w:rPr>
                <w:noProof/>
                <w:webHidden/>
              </w:rPr>
              <w:fldChar w:fldCharType="begin"/>
            </w:r>
            <w:r>
              <w:rPr>
                <w:noProof/>
                <w:webHidden/>
              </w:rPr>
              <w:instrText xml:space="preserve"> PAGEREF _Toc70599021 \h </w:instrText>
            </w:r>
          </w:ins>
          <w:r>
            <w:rPr>
              <w:noProof/>
              <w:webHidden/>
            </w:rPr>
          </w:r>
          <w:r>
            <w:rPr>
              <w:noProof/>
              <w:webHidden/>
            </w:rPr>
            <w:fldChar w:fldCharType="separate"/>
          </w:r>
          <w:ins w:id="50" w:author="Greg Whyte" w:date="2021-04-29T14:29:00Z">
            <w:r>
              <w:rPr>
                <w:noProof/>
                <w:webHidden/>
              </w:rPr>
              <w:t>6</w:t>
            </w:r>
            <w:r>
              <w:rPr>
                <w:noProof/>
                <w:webHidden/>
              </w:rPr>
              <w:fldChar w:fldCharType="end"/>
            </w:r>
            <w:r w:rsidRPr="004E70D7">
              <w:rPr>
                <w:rStyle w:val="Hyperlink"/>
                <w:noProof/>
              </w:rPr>
              <w:fldChar w:fldCharType="end"/>
            </w:r>
          </w:ins>
        </w:p>
        <w:p w14:paraId="5CEBCE59" w14:textId="136A24DB" w:rsidR="00BB7032" w:rsidRDefault="00BB7032">
          <w:pPr>
            <w:pStyle w:val="TOC1"/>
            <w:rPr>
              <w:ins w:id="51" w:author="Greg Whyte" w:date="2021-04-29T14:29:00Z"/>
              <w:noProof/>
              <w:color w:val="auto"/>
              <w:sz w:val="22"/>
              <w:szCs w:val="22"/>
              <w:lang w:eastAsia="en-GB"/>
            </w:rPr>
          </w:pPr>
          <w:ins w:id="52" w:author="Greg Whyte" w:date="2021-04-29T14:29:00Z">
            <w:r w:rsidRPr="004E70D7">
              <w:rPr>
                <w:rStyle w:val="Hyperlink"/>
                <w:noProof/>
              </w:rPr>
              <w:fldChar w:fldCharType="begin"/>
            </w:r>
            <w:r w:rsidRPr="004E70D7">
              <w:rPr>
                <w:rStyle w:val="Hyperlink"/>
                <w:noProof/>
              </w:rPr>
              <w:instrText xml:space="preserve"> </w:instrText>
            </w:r>
            <w:r>
              <w:rPr>
                <w:noProof/>
              </w:rPr>
              <w:instrText>HYPERLINK \l "_Toc70599022"</w:instrText>
            </w:r>
            <w:r w:rsidRPr="004E70D7">
              <w:rPr>
                <w:rStyle w:val="Hyperlink"/>
                <w:noProof/>
              </w:rPr>
              <w:instrText xml:space="preserve"> </w:instrText>
            </w:r>
            <w:r w:rsidRPr="004E70D7">
              <w:rPr>
                <w:rStyle w:val="Hyperlink"/>
                <w:noProof/>
              </w:rPr>
              <w:fldChar w:fldCharType="separate"/>
            </w:r>
            <w:r w:rsidRPr="004E70D7">
              <w:rPr>
                <w:rStyle w:val="Hyperlink"/>
                <w:noProof/>
              </w:rPr>
              <w:t>GGO Wallet Test Harness</w:t>
            </w:r>
            <w:r>
              <w:rPr>
                <w:noProof/>
                <w:webHidden/>
              </w:rPr>
              <w:tab/>
            </w:r>
            <w:r>
              <w:rPr>
                <w:noProof/>
                <w:webHidden/>
              </w:rPr>
              <w:fldChar w:fldCharType="begin"/>
            </w:r>
            <w:r>
              <w:rPr>
                <w:noProof/>
                <w:webHidden/>
              </w:rPr>
              <w:instrText xml:space="preserve"> PAGEREF _Toc70599022 \h </w:instrText>
            </w:r>
          </w:ins>
          <w:r>
            <w:rPr>
              <w:noProof/>
              <w:webHidden/>
            </w:rPr>
          </w:r>
          <w:r>
            <w:rPr>
              <w:noProof/>
              <w:webHidden/>
            </w:rPr>
            <w:fldChar w:fldCharType="separate"/>
          </w:r>
          <w:ins w:id="53" w:author="Greg Whyte" w:date="2021-04-29T14:29:00Z">
            <w:r>
              <w:rPr>
                <w:noProof/>
                <w:webHidden/>
              </w:rPr>
              <w:t>7</w:t>
            </w:r>
            <w:r>
              <w:rPr>
                <w:noProof/>
                <w:webHidden/>
              </w:rPr>
              <w:fldChar w:fldCharType="end"/>
            </w:r>
            <w:r w:rsidRPr="004E70D7">
              <w:rPr>
                <w:rStyle w:val="Hyperlink"/>
                <w:noProof/>
              </w:rPr>
              <w:fldChar w:fldCharType="end"/>
            </w:r>
          </w:ins>
        </w:p>
        <w:p w14:paraId="5D58086B" w14:textId="4AD053C7" w:rsidR="00BB7032" w:rsidRDefault="00BB7032">
          <w:pPr>
            <w:pStyle w:val="TOC2"/>
            <w:tabs>
              <w:tab w:val="right" w:leader="dot" w:pos="9736"/>
            </w:tabs>
            <w:rPr>
              <w:ins w:id="54" w:author="Greg Whyte" w:date="2021-04-29T14:29:00Z"/>
              <w:noProof/>
              <w:color w:val="auto"/>
              <w:sz w:val="22"/>
              <w:szCs w:val="22"/>
              <w:lang w:eastAsia="en-GB"/>
            </w:rPr>
          </w:pPr>
          <w:ins w:id="55" w:author="Greg Whyte" w:date="2021-04-29T14:29:00Z">
            <w:r w:rsidRPr="004E70D7">
              <w:rPr>
                <w:rStyle w:val="Hyperlink"/>
                <w:noProof/>
              </w:rPr>
              <w:fldChar w:fldCharType="begin"/>
            </w:r>
            <w:r w:rsidRPr="004E70D7">
              <w:rPr>
                <w:rStyle w:val="Hyperlink"/>
                <w:noProof/>
              </w:rPr>
              <w:instrText xml:space="preserve"> </w:instrText>
            </w:r>
            <w:r>
              <w:rPr>
                <w:noProof/>
              </w:rPr>
              <w:instrText>HYPERLINK \l "_Toc70599023"</w:instrText>
            </w:r>
            <w:r w:rsidRPr="004E70D7">
              <w:rPr>
                <w:rStyle w:val="Hyperlink"/>
                <w:noProof/>
              </w:rPr>
              <w:instrText xml:space="preserve"> </w:instrText>
            </w:r>
            <w:r w:rsidRPr="004E70D7">
              <w:rPr>
                <w:rStyle w:val="Hyperlink"/>
                <w:noProof/>
              </w:rPr>
              <w:fldChar w:fldCharType="separate"/>
            </w:r>
            <w:r w:rsidRPr="004E70D7">
              <w:rPr>
                <w:rStyle w:val="Hyperlink"/>
                <w:noProof/>
              </w:rPr>
              <w:t>Iforium Configuration</w:t>
            </w:r>
            <w:r>
              <w:rPr>
                <w:noProof/>
                <w:webHidden/>
              </w:rPr>
              <w:tab/>
            </w:r>
            <w:r>
              <w:rPr>
                <w:noProof/>
                <w:webHidden/>
              </w:rPr>
              <w:fldChar w:fldCharType="begin"/>
            </w:r>
            <w:r>
              <w:rPr>
                <w:noProof/>
                <w:webHidden/>
              </w:rPr>
              <w:instrText xml:space="preserve"> PAGEREF _Toc70599023 \h </w:instrText>
            </w:r>
          </w:ins>
          <w:r>
            <w:rPr>
              <w:noProof/>
              <w:webHidden/>
            </w:rPr>
          </w:r>
          <w:r>
            <w:rPr>
              <w:noProof/>
              <w:webHidden/>
            </w:rPr>
            <w:fldChar w:fldCharType="separate"/>
          </w:r>
          <w:ins w:id="56" w:author="Greg Whyte" w:date="2021-04-29T14:29:00Z">
            <w:r>
              <w:rPr>
                <w:noProof/>
                <w:webHidden/>
              </w:rPr>
              <w:t>7</w:t>
            </w:r>
            <w:r>
              <w:rPr>
                <w:noProof/>
                <w:webHidden/>
              </w:rPr>
              <w:fldChar w:fldCharType="end"/>
            </w:r>
            <w:r w:rsidRPr="004E70D7">
              <w:rPr>
                <w:rStyle w:val="Hyperlink"/>
                <w:noProof/>
              </w:rPr>
              <w:fldChar w:fldCharType="end"/>
            </w:r>
          </w:ins>
        </w:p>
        <w:p w14:paraId="1547D3C8" w14:textId="49D9F600" w:rsidR="00BB7032" w:rsidRDefault="00BB7032">
          <w:pPr>
            <w:pStyle w:val="TOC1"/>
            <w:rPr>
              <w:ins w:id="57" w:author="Greg Whyte" w:date="2021-04-29T14:29:00Z"/>
              <w:noProof/>
              <w:color w:val="auto"/>
              <w:sz w:val="22"/>
              <w:szCs w:val="22"/>
              <w:lang w:eastAsia="en-GB"/>
            </w:rPr>
          </w:pPr>
          <w:ins w:id="58" w:author="Greg Whyte" w:date="2021-04-29T14:29:00Z">
            <w:r w:rsidRPr="004E70D7">
              <w:rPr>
                <w:rStyle w:val="Hyperlink"/>
                <w:noProof/>
              </w:rPr>
              <w:fldChar w:fldCharType="begin"/>
            </w:r>
            <w:r w:rsidRPr="004E70D7">
              <w:rPr>
                <w:rStyle w:val="Hyperlink"/>
                <w:noProof/>
              </w:rPr>
              <w:instrText xml:space="preserve"> </w:instrText>
            </w:r>
            <w:r>
              <w:rPr>
                <w:noProof/>
              </w:rPr>
              <w:instrText>HYPERLINK \l "_Toc70599024"</w:instrText>
            </w:r>
            <w:r w:rsidRPr="004E70D7">
              <w:rPr>
                <w:rStyle w:val="Hyperlink"/>
                <w:noProof/>
              </w:rPr>
              <w:instrText xml:space="preserve"> </w:instrText>
            </w:r>
            <w:r w:rsidRPr="004E70D7">
              <w:rPr>
                <w:rStyle w:val="Hyperlink"/>
                <w:noProof/>
              </w:rPr>
              <w:fldChar w:fldCharType="separate"/>
            </w:r>
            <w:r w:rsidRPr="004E70D7">
              <w:rPr>
                <w:rStyle w:val="Hyperlink"/>
                <w:noProof/>
              </w:rPr>
              <w:t>Sign Off Process</w:t>
            </w:r>
            <w:r>
              <w:rPr>
                <w:noProof/>
                <w:webHidden/>
              </w:rPr>
              <w:tab/>
            </w:r>
            <w:r>
              <w:rPr>
                <w:noProof/>
                <w:webHidden/>
              </w:rPr>
              <w:fldChar w:fldCharType="begin"/>
            </w:r>
            <w:r>
              <w:rPr>
                <w:noProof/>
                <w:webHidden/>
              </w:rPr>
              <w:instrText xml:space="preserve"> PAGEREF _Toc70599024 \h </w:instrText>
            </w:r>
          </w:ins>
          <w:r>
            <w:rPr>
              <w:noProof/>
              <w:webHidden/>
            </w:rPr>
          </w:r>
          <w:r>
            <w:rPr>
              <w:noProof/>
              <w:webHidden/>
            </w:rPr>
            <w:fldChar w:fldCharType="separate"/>
          </w:r>
          <w:ins w:id="59" w:author="Greg Whyte" w:date="2021-04-29T14:29:00Z">
            <w:r>
              <w:rPr>
                <w:noProof/>
                <w:webHidden/>
              </w:rPr>
              <w:t>8</w:t>
            </w:r>
            <w:r>
              <w:rPr>
                <w:noProof/>
                <w:webHidden/>
              </w:rPr>
              <w:fldChar w:fldCharType="end"/>
            </w:r>
            <w:r w:rsidRPr="004E70D7">
              <w:rPr>
                <w:rStyle w:val="Hyperlink"/>
                <w:noProof/>
              </w:rPr>
              <w:fldChar w:fldCharType="end"/>
            </w:r>
          </w:ins>
        </w:p>
        <w:p w14:paraId="7F944A23" w14:textId="528AC471" w:rsidR="00BB7032" w:rsidRDefault="00BB7032">
          <w:pPr>
            <w:pStyle w:val="TOC2"/>
            <w:tabs>
              <w:tab w:val="right" w:leader="dot" w:pos="9736"/>
            </w:tabs>
            <w:rPr>
              <w:ins w:id="60" w:author="Greg Whyte" w:date="2021-04-29T14:29:00Z"/>
              <w:noProof/>
              <w:color w:val="auto"/>
              <w:sz w:val="22"/>
              <w:szCs w:val="22"/>
              <w:lang w:eastAsia="en-GB"/>
            </w:rPr>
          </w:pPr>
          <w:ins w:id="61" w:author="Greg Whyte" w:date="2021-04-29T14:29:00Z">
            <w:r w:rsidRPr="004E70D7">
              <w:rPr>
                <w:rStyle w:val="Hyperlink"/>
                <w:noProof/>
              </w:rPr>
              <w:fldChar w:fldCharType="begin"/>
            </w:r>
            <w:r w:rsidRPr="004E70D7">
              <w:rPr>
                <w:rStyle w:val="Hyperlink"/>
                <w:noProof/>
              </w:rPr>
              <w:instrText xml:space="preserve"> </w:instrText>
            </w:r>
            <w:r>
              <w:rPr>
                <w:noProof/>
              </w:rPr>
              <w:instrText>HYPERLINK \l "_Toc70599025"</w:instrText>
            </w:r>
            <w:r w:rsidRPr="004E70D7">
              <w:rPr>
                <w:rStyle w:val="Hyperlink"/>
                <w:noProof/>
              </w:rPr>
              <w:instrText xml:space="preserve"> </w:instrText>
            </w:r>
            <w:r w:rsidRPr="004E70D7">
              <w:rPr>
                <w:rStyle w:val="Hyperlink"/>
                <w:noProof/>
              </w:rPr>
              <w:fldChar w:fldCharType="separate"/>
            </w:r>
            <w:r w:rsidRPr="004E70D7">
              <w:rPr>
                <w:rStyle w:val="Hyperlink"/>
                <w:noProof/>
              </w:rPr>
              <w:t>Production Sign Off Steps</w:t>
            </w:r>
            <w:r>
              <w:rPr>
                <w:noProof/>
                <w:webHidden/>
              </w:rPr>
              <w:tab/>
            </w:r>
            <w:r>
              <w:rPr>
                <w:noProof/>
                <w:webHidden/>
              </w:rPr>
              <w:fldChar w:fldCharType="begin"/>
            </w:r>
            <w:r>
              <w:rPr>
                <w:noProof/>
                <w:webHidden/>
              </w:rPr>
              <w:instrText xml:space="preserve"> PAGEREF _Toc70599025 \h </w:instrText>
            </w:r>
          </w:ins>
          <w:r>
            <w:rPr>
              <w:noProof/>
              <w:webHidden/>
            </w:rPr>
          </w:r>
          <w:r>
            <w:rPr>
              <w:noProof/>
              <w:webHidden/>
            </w:rPr>
            <w:fldChar w:fldCharType="separate"/>
          </w:r>
          <w:ins w:id="62" w:author="Greg Whyte" w:date="2021-04-29T14:29:00Z">
            <w:r>
              <w:rPr>
                <w:noProof/>
                <w:webHidden/>
              </w:rPr>
              <w:t>8</w:t>
            </w:r>
            <w:r>
              <w:rPr>
                <w:noProof/>
                <w:webHidden/>
              </w:rPr>
              <w:fldChar w:fldCharType="end"/>
            </w:r>
            <w:r w:rsidRPr="004E70D7">
              <w:rPr>
                <w:rStyle w:val="Hyperlink"/>
                <w:noProof/>
              </w:rPr>
              <w:fldChar w:fldCharType="end"/>
            </w:r>
          </w:ins>
        </w:p>
        <w:p w14:paraId="0DA86A54" w14:textId="5A2C7933" w:rsidR="00670882" w:rsidDel="00BB7032" w:rsidRDefault="00BB7032">
          <w:pPr>
            <w:pStyle w:val="TOC1"/>
            <w:rPr>
              <w:del w:id="63" w:author="Greg Whyte" w:date="2021-04-29T14:29:00Z"/>
              <w:noProof/>
              <w:color w:val="auto"/>
              <w:sz w:val="22"/>
              <w:szCs w:val="22"/>
              <w:lang w:eastAsia="en-GB"/>
            </w:rPr>
          </w:pPr>
          <w:del w:id="64" w:author="Greg Whyte" w:date="2021-04-29T14:29:00Z">
            <w:r w:rsidDel="00BB7032">
              <w:rPr>
                <w:noProof/>
              </w:rPr>
              <w:fldChar w:fldCharType="begin"/>
            </w:r>
            <w:r w:rsidDel="00BB7032">
              <w:rPr>
                <w:noProof/>
              </w:rPr>
              <w:delInstrText xml:space="preserve"> HYPERLINK \l "_Toc32488246" </w:delInstrText>
            </w:r>
            <w:r w:rsidDel="00BB7032">
              <w:rPr>
                <w:noProof/>
              </w:rPr>
              <w:fldChar w:fldCharType="separate"/>
            </w:r>
          </w:del>
          <w:ins w:id="65" w:author="Greg Whyte" w:date="2021-04-29T14:29:00Z">
            <w:r>
              <w:rPr>
                <w:b/>
                <w:bCs/>
                <w:noProof/>
                <w:lang w:val="en-US"/>
              </w:rPr>
              <w:t>Error! Hyperlink reference not valid.</w:t>
            </w:r>
          </w:ins>
          <w:del w:id="66" w:author="Greg Whyte" w:date="2021-04-29T14:29:00Z">
            <w:r w:rsidR="00670882" w:rsidRPr="00277166" w:rsidDel="00BB7032">
              <w:rPr>
                <w:rStyle w:val="Hyperlink"/>
                <w:noProof/>
              </w:rPr>
              <w:delText>Introduction</w:delText>
            </w:r>
            <w:r w:rsidR="00670882" w:rsidDel="00BB7032">
              <w:rPr>
                <w:noProof/>
                <w:webHidden/>
              </w:rPr>
              <w:tab/>
            </w:r>
            <w:r w:rsidR="00670882" w:rsidDel="00BB7032">
              <w:rPr>
                <w:noProof/>
                <w:webHidden/>
              </w:rPr>
              <w:fldChar w:fldCharType="begin"/>
            </w:r>
            <w:r w:rsidR="00670882" w:rsidDel="00BB7032">
              <w:rPr>
                <w:noProof/>
                <w:webHidden/>
              </w:rPr>
              <w:delInstrText xml:space="preserve"> PAGEREF _Toc32488246 \h </w:delInstrText>
            </w:r>
            <w:r w:rsidR="00670882" w:rsidDel="00BB7032">
              <w:rPr>
                <w:noProof/>
                <w:webHidden/>
              </w:rPr>
            </w:r>
            <w:r w:rsidR="00670882" w:rsidDel="00BB7032">
              <w:rPr>
                <w:noProof/>
                <w:webHidden/>
              </w:rPr>
              <w:fldChar w:fldCharType="separate"/>
            </w:r>
            <w:r w:rsidR="00AE5363" w:rsidDel="00BB7032">
              <w:rPr>
                <w:noProof/>
                <w:webHidden/>
              </w:rPr>
              <w:delText>2</w:delText>
            </w:r>
            <w:r w:rsidR="00670882" w:rsidDel="00BB7032">
              <w:rPr>
                <w:noProof/>
                <w:webHidden/>
              </w:rPr>
              <w:fldChar w:fldCharType="end"/>
            </w:r>
            <w:r w:rsidDel="00BB7032">
              <w:rPr>
                <w:noProof/>
              </w:rPr>
              <w:fldChar w:fldCharType="end"/>
            </w:r>
          </w:del>
        </w:p>
        <w:p w14:paraId="1103D3C9" w14:textId="04706149" w:rsidR="00670882" w:rsidDel="00BB7032" w:rsidRDefault="00BB7032">
          <w:pPr>
            <w:pStyle w:val="TOC1"/>
            <w:rPr>
              <w:del w:id="67" w:author="Greg Whyte" w:date="2021-04-29T14:29:00Z"/>
              <w:noProof/>
              <w:color w:val="auto"/>
              <w:sz w:val="22"/>
              <w:szCs w:val="22"/>
              <w:lang w:eastAsia="en-GB"/>
            </w:rPr>
          </w:pPr>
          <w:del w:id="68" w:author="Greg Whyte" w:date="2021-04-29T14:29:00Z">
            <w:r w:rsidDel="00BB7032">
              <w:rPr>
                <w:noProof/>
              </w:rPr>
              <w:fldChar w:fldCharType="begin"/>
            </w:r>
            <w:r w:rsidDel="00BB7032">
              <w:rPr>
                <w:noProof/>
              </w:rPr>
              <w:delInstrText xml:space="preserve"> HYPERLINK \l "_Toc32488247" </w:delInstrText>
            </w:r>
            <w:r w:rsidDel="00BB7032">
              <w:rPr>
                <w:noProof/>
              </w:rPr>
              <w:fldChar w:fldCharType="separate"/>
            </w:r>
          </w:del>
          <w:ins w:id="69" w:author="Greg Whyte" w:date="2021-04-29T14:29:00Z">
            <w:r>
              <w:rPr>
                <w:b/>
                <w:bCs/>
                <w:noProof/>
                <w:lang w:val="en-US"/>
              </w:rPr>
              <w:t>Error! Hyperlink reference not valid.</w:t>
            </w:r>
          </w:ins>
          <w:del w:id="70" w:author="Greg Whyte" w:date="2021-04-29T14:29:00Z">
            <w:r w:rsidR="00670882" w:rsidRPr="00277166" w:rsidDel="00BB7032">
              <w:rPr>
                <w:rStyle w:val="Hyperlink"/>
                <w:noProof/>
              </w:rPr>
              <w:delText>Staging / Dev Configuration</w:delText>
            </w:r>
            <w:r w:rsidR="00670882" w:rsidDel="00BB7032">
              <w:rPr>
                <w:noProof/>
                <w:webHidden/>
              </w:rPr>
              <w:tab/>
            </w:r>
            <w:r w:rsidR="00670882" w:rsidDel="00BB7032">
              <w:rPr>
                <w:noProof/>
                <w:webHidden/>
              </w:rPr>
              <w:fldChar w:fldCharType="begin"/>
            </w:r>
            <w:r w:rsidR="00670882" w:rsidDel="00BB7032">
              <w:rPr>
                <w:noProof/>
                <w:webHidden/>
              </w:rPr>
              <w:delInstrText xml:space="preserve"> PAGEREF _Toc32488247 \h </w:delInstrText>
            </w:r>
            <w:r w:rsidR="00670882" w:rsidDel="00BB7032">
              <w:rPr>
                <w:noProof/>
                <w:webHidden/>
              </w:rPr>
            </w:r>
            <w:r w:rsidR="00670882" w:rsidDel="00BB7032">
              <w:rPr>
                <w:noProof/>
                <w:webHidden/>
              </w:rPr>
              <w:fldChar w:fldCharType="separate"/>
            </w:r>
            <w:r w:rsidR="00AE5363" w:rsidDel="00BB7032">
              <w:rPr>
                <w:noProof/>
                <w:webHidden/>
              </w:rPr>
              <w:delText>3</w:delText>
            </w:r>
            <w:r w:rsidR="00670882" w:rsidDel="00BB7032">
              <w:rPr>
                <w:noProof/>
                <w:webHidden/>
              </w:rPr>
              <w:fldChar w:fldCharType="end"/>
            </w:r>
            <w:r w:rsidDel="00BB7032">
              <w:rPr>
                <w:noProof/>
              </w:rPr>
              <w:fldChar w:fldCharType="end"/>
            </w:r>
          </w:del>
        </w:p>
        <w:p w14:paraId="5AE0937E" w14:textId="0D9DBA72" w:rsidR="00670882" w:rsidDel="00BB7032" w:rsidRDefault="00BB7032">
          <w:pPr>
            <w:pStyle w:val="TOC2"/>
            <w:tabs>
              <w:tab w:val="right" w:leader="dot" w:pos="9736"/>
            </w:tabs>
            <w:rPr>
              <w:del w:id="71" w:author="Greg Whyte" w:date="2021-04-29T14:29:00Z"/>
              <w:noProof/>
              <w:color w:val="auto"/>
              <w:sz w:val="22"/>
              <w:szCs w:val="22"/>
              <w:lang w:eastAsia="en-GB"/>
            </w:rPr>
          </w:pPr>
          <w:del w:id="72" w:author="Greg Whyte" w:date="2021-04-29T14:29:00Z">
            <w:r w:rsidDel="00BB7032">
              <w:rPr>
                <w:noProof/>
              </w:rPr>
              <w:fldChar w:fldCharType="begin"/>
            </w:r>
            <w:r w:rsidDel="00BB7032">
              <w:rPr>
                <w:noProof/>
              </w:rPr>
              <w:delInstrText xml:space="preserve"> HYPERLINK \l "_Toc32488248" </w:delInstrText>
            </w:r>
            <w:r w:rsidDel="00BB7032">
              <w:rPr>
                <w:noProof/>
              </w:rPr>
              <w:fldChar w:fldCharType="separate"/>
            </w:r>
          </w:del>
          <w:ins w:id="73" w:author="Greg Whyte" w:date="2021-04-29T14:29:00Z">
            <w:r>
              <w:rPr>
                <w:b/>
                <w:bCs/>
                <w:noProof/>
                <w:lang w:val="en-US"/>
              </w:rPr>
              <w:t>Error! Hyperlink reference not valid.</w:t>
            </w:r>
          </w:ins>
          <w:del w:id="74" w:author="Greg Whyte" w:date="2021-04-29T14:29:00Z">
            <w:r w:rsidR="00670882" w:rsidRPr="00277166" w:rsidDel="00BB7032">
              <w:rPr>
                <w:rStyle w:val="Hyperlink"/>
                <w:noProof/>
              </w:rPr>
              <w:delText>Iforium Configuration</w:delText>
            </w:r>
            <w:r w:rsidR="00670882" w:rsidDel="00BB7032">
              <w:rPr>
                <w:noProof/>
                <w:webHidden/>
              </w:rPr>
              <w:tab/>
            </w:r>
            <w:r w:rsidR="00670882" w:rsidDel="00BB7032">
              <w:rPr>
                <w:noProof/>
                <w:webHidden/>
              </w:rPr>
              <w:fldChar w:fldCharType="begin"/>
            </w:r>
            <w:r w:rsidR="00670882" w:rsidDel="00BB7032">
              <w:rPr>
                <w:noProof/>
                <w:webHidden/>
              </w:rPr>
              <w:delInstrText xml:space="preserve"> PAGEREF _Toc32488248 \h </w:delInstrText>
            </w:r>
            <w:r w:rsidR="00670882" w:rsidDel="00BB7032">
              <w:rPr>
                <w:noProof/>
                <w:webHidden/>
              </w:rPr>
            </w:r>
            <w:r w:rsidR="00670882" w:rsidDel="00BB7032">
              <w:rPr>
                <w:noProof/>
                <w:webHidden/>
              </w:rPr>
              <w:fldChar w:fldCharType="separate"/>
            </w:r>
            <w:r w:rsidR="00AE5363" w:rsidDel="00BB7032">
              <w:rPr>
                <w:noProof/>
                <w:webHidden/>
              </w:rPr>
              <w:delText>3</w:delText>
            </w:r>
            <w:r w:rsidR="00670882" w:rsidDel="00BB7032">
              <w:rPr>
                <w:noProof/>
                <w:webHidden/>
              </w:rPr>
              <w:fldChar w:fldCharType="end"/>
            </w:r>
            <w:r w:rsidDel="00BB7032">
              <w:rPr>
                <w:noProof/>
              </w:rPr>
              <w:fldChar w:fldCharType="end"/>
            </w:r>
          </w:del>
        </w:p>
        <w:p w14:paraId="748741EE" w14:textId="32A5FCCD" w:rsidR="00670882" w:rsidDel="00BB7032" w:rsidRDefault="00BB7032">
          <w:pPr>
            <w:pStyle w:val="TOC2"/>
            <w:tabs>
              <w:tab w:val="right" w:leader="dot" w:pos="9736"/>
            </w:tabs>
            <w:rPr>
              <w:del w:id="75" w:author="Greg Whyte" w:date="2021-04-29T14:29:00Z"/>
              <w:noProof/>
              <w:color w:val="auto"/>
              <w:sz w:val="22"/>
              <w:szCs w:val="22"/>
              <w:lang w:eastAsia="en-GB"/>
            </w:rPr>
          </w:pPr>
          <w:del w:id="76" w:author="Greg Whyte" w:date="2021-04-29T14:29:00Z">
            <w:r w:rsidDel="00BB7032">
              <w:rPr>
                <w:noProof/>
              </w:rPr>
              <w:fldChar w:fldCharType="begin"/>
            </w:r>
            <w:r w:rsidDel="00BB7032">
              <w:rPr>
                <w:noProof/>
              </w:rPr>
              <w:delInstrText xml:space="preserve"> HYPERLINK \l "_Toc32488249" </w:delInstrText>
            </w:r>
            <w:r w:rsidDel="00BB7032">
              <w:rPr>
                <w:noProof/>
              </w:rPr>
              <w:fldChar w:fldCharType="separate"/>
            </w:r>
          </w:del>
          <w:ins w:id="77" w:author="Greg Whyte" w:date="2021-04-29T14:29:00Z">
            <w:r>
              <w:rPr>
                <w:b/>
                <w:bCs/>
                <w:noProof/>
                <w:lang w:val="en-US"/>
              </w:rPr>
              <w:t>Error! Hyperlink reference not valid.</w:t>
            </w:r>
          </w:ins>
          <w:del w:id="78" w:author="Greg Whyte" w:date="2021-04-29T14:29:00Z">
            <w:r w:rsidR="00670882" w:rsidRPr="00277166" w:rsidDel="00BB7032">
              <w:rPr>
                <w:rStyle w:val="Hyperlink"/>
                <w:noProof/>
              </w:rPr>
              <w:delText>Iforium Back Office</w:delText>
            </w:r>
            <w:r w:rsidR="00670882" w:rsidDel="00BB7032">
              <w:rPr>
                <w:noProof/>
                <w:webHidden/>
              </w:rPr>
              <w:tab/>
            </w:r>
            <w:r w:rsidR="00670882" w:rsidDel="00BB7032">
              <w:rPr>
                <w:noProof/>
                <w:webHidden/>
              </w:rPr>
              <w:fldChar w:fldCharType="begin"/>
            </w:r>
            <w:r w:rsidR="00670882" w:rsidDel="00BB7032">
              <w:rPr>
                <w:noProof/>
                <w:webHidden/>
              </w:rPr>
              <w:delInstrText xml:space="preserve"> PAGEREF _Toc32488249 \h </w:delInstrText>
            </w:r>
            <w:r w:rsidR="00670882" w:rsidDel="00BB7032">
              <w:rPr>
                <w:noProof/>
                <w:webHidden/>
              </w:rPr>
            </w:r>
            <w:r w:rsidR="00670882" w:rsidDel="00BB7032">
              <w:rPr>
                <w:noProof/>
                <w:webHidden/>
              </w:rPr>
              <w:fldChar w:fldCharType="separate"/>
            </w:r>
            <w:r w:rsidR="00AE5363" w:rsidDel="00BB7032">
              <w:rPr>
                <w:noProof/>
                <w:webHidden/>
              </w:rPr>
              <w:delText>3</w:delText>
            </w:r>
            <w:r w:rsidR="00670882" w:rsidDel="00BB7032">
              <w:rPr>
                <w:noProof/>
                <w:webHidden/>
              </w:rPr>
              <w:fldChar w:fldCharType="end"/>
            </w:r>
            <w:r w:rsidDel="00BB7032">
              <w:rPr>
                <w:noProof/>
              </w:rPr>
              <w:fldChar w:fldCharType="end"/>
            </w:r>
          </w:del>
        </w:p>
        <w:p w14:paraId="03F93CA7" w14:textId="63FD9E0B" w:rsidR="00670882" w:rsidDel="00BB7032" w:rsidRDefault="00BB7032">
          <w:pPr>
            <w:pStyle w:val="TOC2"/>
            <w:tabs>
              <w:tab w:val="right" w:leader="dot" w:pos="9736"/>
            </w:tabs>
            <w:rPr>
              <w:del w:id="79" w:author="Greg Whyte" w:date="2021-04-29T14:29:00Z"/>
              <w:noProof/>
              <w:color w:val="auto"/>
              <w:sz w:val="22"/>
              <w:szCs w:val="22"/>
              <w:lang w:eastAsia="en-GB"/>
            </w:rPr>
          </w:pPr>
          <w:del w:id="80" w:author="Greg Whyte" w:date="2021-04-29T14:29:00Z">
            <w:r w:rsidDel="00BB7032">
              <w:rPr>
                <w:noProof/>
              </w:rPr>
              <w:fldChar w:fldCharType="begin"/>
            </w:r>
            <w:r w:rsidDel="00BB7032">
              <w:rPr>
                <w:noProof/>
              </w:rPr>
              <w:delInstrText xml:space="preserve"> HYPERLINK \l "_Toc32488250" </w:delInstrText>
            </w:r>
            <w:r w:rsidDel="00BB7032">
              <w:rPr>
                <w:noProof/>
              </w:rPr>
              <w:fldChar w:fldCharType="separate"/>
            </w:r>
          </w:del>
          <w:ins w:id="81" w:author="Greg Whyte" w:date="2021-04-29T14:29:00Z">
            <w:r>
              <w:rPr>
                <w:b/>
                <w:bCs/>
                <w:noProof/>
                <w:lang w:val="en-US"/>
              </w:rPr>
              <w:t>Error! Hyperlink reference not valid.</w:t>
            </w:r>
          </w:ins>
          <w:del w:id="82" w:author="Greg Whyte" w:date="2021-04-29T14:29:00Z">
            <w:r w:rsidR="00670882" w:rsidRPr="00277166" w:rsidDel="00BB7032">
              <w:rPr>
                <w:rStyle w:val="Hyperlink"/>
                <w:noProof/>
              </w:rPr>
              <w:delText>Operator Configuration</w:delText>
            </w:r>
            <w:r w:rsidR="00670882" w:rsidDel="00BB7032">
              <w:rPr>
                <w:noProof/>
                <w:webHidden/>
              </w:rPr>
              <w:tab/>
            </w:r>
            <w:r w:rsidR="00670882" w:rsidDel="00BB7032">
              <w:rPr>
                <w:noProof/>
                <w:webHidden/>
              </w:rPr>
              <w:fldChar w:fldCharType="begin"/>
            </w:r>
            <w:r w:rsidR="00670882" w:rsidDel="00BB7032">
              <w:rPr>
                <w:noProof/>
                <w:webHidden/>
              </w:rPr>
              <w:delInstrText xml:space="preserve"> PAGEREF _Toc32488250 \h </w:delInstrText>
            </w:r>
            <w:r w:rsidR="00670882" w:rsidDel="00BB7032">
              <w:rPr>
                <w:noProof/>
                <w:webHidden/>
              </w:rPr>
            </w:r>
            <w:r w:rsidR="00670882" w:rsidDel="00BB7032">
              <w:rPr>
                <w:noProof/>
                <w:webHidden/>
              </w:rPr>
              <w:fldChar w:fldCharType="separate"/>
            </w:r>
            <w:r w:rsidR="00AE5363" w:rsidDel="00BB7032">
              <w:rPr>
                <w:noProof/>
                <w:webHidden/>
              </w:rPr>
              <w:delText>3</w:delText>
            </w:r>
            <w:r w:rsidR="00670882" w:rsidDel="00BB7032">
              <w:rPr>
                <w:noProof/>
                <w:webHidden/>
              </w:rPr>
              <w:fldChar w:fldCharType="end"/>
            </w:r>
            <w:r w:rsidDel="00BB7032">
              <w:rPr>
                <w:noProof/>
              </w:rPr>
              <w:fldChar w:fldCharType="end"/>
            </w:r>
          </w:del>
        </w:p>
        <w:p w14:paraId="0B988972" w14:textId="3F78B0AA" w:rsidR="00670882" w:rsidDel="00BB7032" w:rsidRDefault="00BB7032">
          <w:pPr>
            <w:pStyle w:val="TOC1"/>
            <w:rPr>
              <w:del w:id="83" w:author="Greg Whyte" w:date="2021-04-29T14:29:00Z"/>
              <w:noProof/>
              <w:color w:val="auto"/>
              <w:sz w:val="22"/>
              <w:szCs w:val="22"/>
              <w:lang w:eastAsia="en-GB"/>
            </w:rPr>
          </w:pPr>
          <w:del w:id="84" w:author="Greg Whyte" w:date="2021-04-29T14:29:00Z">
            <w:r w:rsidDel="00BB7032">
              <w:rPr>
                <w:noProof/>
              </w:rPr>
              <w:fldChar w:fldCharType="begin"/>
            </w:r>
            <w:r w:rsidDel="00BB7032">
              <w:rPr>
                <w:noProof/>
              </w:rPr>
              <w:delInstrText xml:space="preserve"> HYPERLINK \l "_Toc32488251" </w:delInstrText>
            </w:r>
            <w:r w:rsidDel="00BB7032">
              <w:rPr>
                <w:noProof/>
              </w:rPr>
              <w:fldChar w:fldCharType="separate"/>
            </w:r>
          </w:del>
          <w:ins w:id="85" w:author="Greg Whyte" w:date="2021-04-29T14:29:00Z">
            <w:r>
              <w:rPr>
                <w:b/>
                <w:bCs/>
                <w:noProof/>
                <w:lang w:val="en-US"/>
              </w:rPr>
              <w:t>Error! Hyperlink reference not valid.</w:t>
            </w:r>
          </w:ins>
          <w:del w:id="86" w:author="Greg Whyte" w:date="2021-04-29T14:29:00Z">
            <w:r w:rsidR="00670882" w:rsidRPr="00277166" w:rsidDel="00BB7032">
              <w:rPr>
                <w:rStyle w:val="Hyperlink"/>
                <w:noProof/>
              </w:rPr>
              <w:delText>Pre - Production Configuration</w:delText>
            </w:r>
            <w:r w:rsidR="00670882" w:rsidDel="00BB7032">
              <w:rPr>
                <w:noProof/>
                <w:webHidden/>
              </w:rPr>
              <w:tab/>
            </w:r>
            <w:r w:rsidR="00670882" w:rsidDel="00BB7032">
              <w:rPr>
                <w:noProof/>
                <w:webHidden/>
              </w:rPr>
              <w:fldChar w:fldCharType="begin"/>
            </w:r>
            <w:r w:rsidR="00670882" w:rsidDel="00BB7032">
              <w:rPr>
                <w:noProof/>
                <w:webHidden/>
              </w:rPr>
              <w:delInstrText xml:space="preserve"> PAGEREF _Toc32488251 \h </w:delInstrText>
            </w:r>
            <w:r w:rsidR="00670882" w:rsidDel="00BB7032">
              <w:rPr>
                <w:noProof/>
                <w:webHidden/>
              </w:rPr>
            </w:r>
            <w:r w:rsidR="00670882" w:rsidDel="00BB7032">
              <w:rPr>
                <w:noProof/>
                <w:webHidden/>
              </w:rPr>
              <w:fldChar w:fldCharType="separate"/>
            </w:r>
            <w:r w:rsidR="00AE5363" w:rsidDel="00BB7032">
              <w:rPr>
                <w:noProof/>
                <w:webHidden/>
              </w:rPr>
              <w:delText>4</w:delText>
            </w:r>
            <w:r w:rsidR="00670882" w:rsidDel="00BB7032">
              <w:rPr>
                <w:noProof/>
                <w:webHidden/>
              </w:rPr>
              <w:fldChar w:fldCharType="end"/>
            </w:r>
            <w:r w:rsidDel="00BB7032">
              <w:rPr>
                <w:noProof/>
              </w:rPr>
              <w:fldChar w:fldCharType="end"/>
            </w:r>
          </w:del>
        </w:p>
        <w:p w14:paraId="75DD856C" w14:textId="5FD2CBB4" w:rsidR="00670882" w:rsidDel="00BB7032" w:rsidRDefault="00BB7032">
          <w:pPr>
            <w:pStyle w:val="TOC2"/>
            <w:tabs>
              <w:tab w:val="right" w:leader="dot" w:pos="9736"/>
            </w:tabs>
            <w:rPr>
              <w:del w:id="87" w:author="Greg Whyte" w:date="2021-04-29T14:29:00Z"/>
              <w:noProof/>
              <w:color w:val="auto"/>
              <w:sz w:val="22"/>
              <w:szCs w:val="22"/>
              <w:lang w:eastAsia="en-GB"/>
            </w:rPr>
          </w:pPr>
          <w:del w:id="88" w:author="Greg Whyte" w:date="2021-04-29T14:29:00Z">
            <w:r w:rsidDel="00BB7032">
              <w:rPr>
                <w:noProof/>
              </w:rPr>
              <w:fldChar w:fldCharType="begin"/>
            </w:r>
            <w:r w:rsidDel="00BB7032">
              <w:rPr>
                <w:noProof/>
              </w:rPr>
              <w:delInstrText xml:space="preserve"> HYPERLINK \l "_Toc32488252" </w:delInstrText>
            </w:r>
            <w:r w:rsidDel="00BB7032">
              <w:rPr>
                <w:noProof/>
              </w:rPr>
              <w:fldChar w:fldCharType="separate"/>
            </w:r>
          </w:del>
          <w:ins w:id="89" w:author="Greg Whyte" w:date="2021-04-29T14:29:00Z">
            <w:r>
              <w:rPr>
                <w:b/>
                <w:bCs/>
                <w:noProof/>
                <w:lang w:val="en-US"/>
              </w:rPr>
              <w:t>Error! Hyperlink reference not valid.</w:t>
            </w:r>
          </w:ins>
          <w:del w:id="90" w:author="Greg Whyte" w:date="2021-04-29T14:29:00Z">
            <w:r w:rsidR="00670882" w:rsidRPr="00277166" w:rsidDel="00BB7032">
              <w:rPr>
                <w:rStyle w:val="Hyperlink"/>
                <w:noProof/>
              </w:rPr>
              <w:delText>Iforium Configuration</w:delText>
            </w:r>
            <w:r w:rsidR="00670882" w:rsidDel="00BB7032">
              <w:rPr>
                <w:noProof/>
                <w:webHidden/>
              </w:rPr>
              <w:tab/>
            </w:r>
            <w:r w:rsidR="00670882" w:rsidDel="00BB7032">
              <w:rPr>
                <w:noProof/>
                <w:webHidden/>
              </w:rPr>
              <w:fldChar w:fldCharType="begin"/>
            </w:r>
            <w:r w:rsidR="00670882" w:rsidDel="00BB7032">
              <w:rPr>
                <w:noProof/>
                <w:webHidden/>
              </w:rPr>
              <w:delInstrText xml:space="preserve"> PAGEREF _Toc32488252 \h </w:delInstrText>
            </w:r>
            <w:r w:rsidR="00670882" w:rsidDel="00BB7032">
              <w:rPr>
                <w:noProof/>
                <w:webHidden/>
              </w:rPr>
            </w:r>
            <w:r w:rsidR="00670882" w:rsidDel="00BB7032">
              <w:rPr>
                <w:noProof/>
                <w:webHidden/>
              </w:rPr>
              <w:fldChar w:fldCharType="separate"/>
            </w:r>
            <w:r w:rsidR="00AE5363" w:rsidDel="00BB7032">
              <w:rPr>
                <w:noProof/>
                <w:webHidden/>
              </w:rPr>
              <w:delText>4</w:delText>
            </w:r>
            <w:r w:rsidR="00670882" w:rsidDel="00BB7032">
              <w:rPr>
                <w:noProof/>
                <w:webHidden/>
              </w:rPr>
              <w:fldChar w:fldCharType="end"/>
            </w:r>
            <w:r w:rsidDel="00BB7032">
              <w:rPr>
                <w:noProof/>
              </w:rPr>
              <w:fldChar w:fldCharType="end"/>
            </w:r>
          </w:del>
        </w:p>
        <w:p w14:paraId="4E54641D" w14:textId="58D5A8AC" w:rsidR="00670882" w:rsidDel="00BB7032" w:rsidRDefault="00BB7032">
          <w:pPr>
            <w:pStyle w:val="TOC2"/>
            <w:tabs>
              <w:tab w:val="right" w:leader="dot" w:pos="9736"/>
            </w:tabs>
            <w:rPr>
              <w:del w:id="91" w:author="Greg Whyte" w:date="2021-04-29T14:29:00Z"/>
              <w:noProof/>
              <w:color w:val="auto"/>
              <w:sz w:val="22"/>
              <w:szCs w:val="22"/>
              <w:lang w:eastAsia="en-GB"/>
            </w:rPr>
          </w:pPr>
          <w:del w:id="92" w:author="Greg Whyte" w:date="2021-04-29T14:29:00Z">
            <w:r w:rsidDel="00BB7032">
              <w:rPr>
                <w:noProof/>
              </w:rPr>
              <w:fldChar w:fldCharType="begin"/>
            </w:r>
            <w:r w:rsidDel="00BB7032">
              <w:rPr>
                <w:noProof/>
              </w:rPr>
              <w:delInstrText xml:space="preserve"> HYPERLINK \l "_Toc32488253" </w:delInstrText>
            </w:r>
            <w:r w:rsidDel="00BB7032">
              <w:rPr>
                <w:noProof/>
              </w:rPr>
              <w:fldChar w:fldCharType="separate"/>
            </w:r>
          </w:del>
          <w:ins w:id="93" w:author="Greg Whyte" w:date="2021-04-29T14:29:00Z">
            <w:r>
              <w:rPr>
                <w:b/>
                <w:bCs/>
                <w:noProof/>
                <w:lang w:val="en-US"/>
              </w:rPr>
              <w:t>Error! Hyperlink reference not valid.</w:t>
            </w:r>
          </w:ins>
          <w:del w:id="94" w:author="Greg Whyte" w:date="2021-04-29T14:29:00Z">
            <w:r w:rsidR="00670882" w:rsidRPr="00277166" w:rsidDel="00BB7032">
              <w:rPr>
                <w:rStyle w:val="Hyperlink"/>
                <w:noProof/>
              </w:rPr>
              <w:delText>Iforium Back Office</w:delText>
            </w:r>
            <w:r w:rsidR="00670882" w:rsidDel="00BB7032">
              <w:rPr>
                <w:noProof/>
                <w:webHidden/>
              </w:rPr>
              <w:tab/>
            </w:r>
            <w:r w:rsidR="00670882" w:rsidDel="00BB7032">
              <w:rPr>
                <w:noProof/>
                <w:webHidden/>
              </w:rPr>
              <w:fldChar w:fldCharType="begin"/>
            </w:r>
            <w:r w:rsidR="00670882" w:rsidDel="00BB7032">
              <w:rPr>
                <w:noProof/>
                <w:webHidden/>
              </w:rPr>
              <w:delInstrText xml:space="preserve"> PAGEREF _Toc32488253 \h </w:delInstrText>
            </w:r>
            <w:r w:rsidR="00670882" w:rsidDel="00BB7032">
              <w:rPr>
                <w:noProof/>
                <w:webHidden/>
              </w:rPr>
            </w:r>
            <w:r w:rsidR="00670882" w:rsidDel="00BB7032">
              <w:rPr>
                <w:noProof/>
                <w:webHidden/>
              </w:rPr>
              <w:fldChar w:fldCharType="separate"/>
            </w:r>
            <w:r w:rsidR="00AE5363" w:rsidDel="00BB7032">
              <w:rPr>
                <w:noProof/>
                <w:webHidden/>
              </w:rPr>
              <w:delText>4</w:delText>
            </w:r>
            <w:r w:rsidR="00670882" w:rsidDel="00BB7032">
              <w:rPr>
                <w:noProof/>
                <w:webHidden/>
              </w:rPr>
              <w:fldChar w:fldCharType="end"/>
            </w:r>
            <w:r w:rsidDel="00BB7032">
              <w:rPr>
                <w:noProof/>
              </w:rPr>
              <w:fldChar w:fldCharType="end"/>
            </w:r>
          </w:del>
        </w:p>
        <w:p w14:paraId="16918B53" w14:textId="0DB2C658" w:rsidR="00670882" w:rsidDel="00BB7032" w:rsidRDefault="00BB7032">
          <w:pPr>
            <w:pStyle w:val="TOC2"/>
            <w:tabs>
              <w:tab w:val="right" w:leader="dot" w:pos="9736"/>
            </w:tabs>
            <w:rPr>
              <w:del w:id="95" w:author="Greg Whyte" w:date="2021-04-29T14:29:00Z"/>
              <w:noProof/>
              <w:color w:val="auto"/>
              <w:sz w:val="22"/>
              <w:szCs w:val="22"/>
              <w:lang w:eastAsia="en-GB"/>
            </w:rPr>
          </w:pPr>
          <w:del w:id="96" w:author="Greg Whyte" w:date="2021-04-29T14:29:00Z">
            <w:r w:rsidDel="00BB7032">
              <w:rPr>
                <w:noProof/>
              </w:rPr>
              <w:fldChar w:fldCharType="begin"/>
            </w:r>
            <w:r w:rsidDel="00BB7032">
              <w:rPr>
                <w:noProof/>
              </w:rPr>
              <w:delInstrText xml:space="preserve"> HYPERLINK \l "_Toc32488254" </w:delInstrText>
            </w:r>
            <w:r w:rsidDel="00BB7032">
              <w:rPr>
                <w:noProof/>
              </w:rPr>
              <w:fldChar w:fldCharType="separate"/>
            </w:r>
          </w:del>
          <w:ins w:id="97" w:author="Greg Whyte" w:date="2021-04-29T14:29:00Z">
            <w:r>
              <w:rPr>
                <w:b/>
                <w:bCs/>
                <w:noProof/>
                <w:lang w:val="en-US"/>
              </w:rPr>
              <w:t>Error! Hyperlink reference not valid.</w:t>
            </w:r>
          </w:ins>
          <w:del w:id="98" w:author="Greg Whyte" w:date="2021-04-29T14:29:00Z">
            <w:r w:rsidR="00670882" w:rsidRPr="00277166" w:rsidDel="00BB7032">
              <w:rPr>
                <w:rStyle w:val="Hyperlink"/>
                <w:noProof/>
              </w:rPr>
              <w:delText>Operator Configuration</w:delText>
            </w:r>
            <w:r w:rsidR="00670882" w:rsidDel="00BB7032">
              <w:rPr>
                <w:noProof/>
                <w:webHidden/>
              </w:rPr>
              <w:tab/>
            </w:r>
            <w:r w:rsidR="00670882" w:rsidDel="00BB7032">
              <w:rPr>
                <w:noProof/>
                <w:webHidden/>
              </w:rPr>
              <w:fldChar w:fldCharType="begin"/>
            </w:r>
            <w:r w:rsidR="00670882" w:rsidDel="00BB7032">
              <w:rPr>
                <w:noProof/>
                <w:webHidden/>
              </w:rPr>
              <w:delInstrText xml:space="preserve"> PAGEREF _Toc32488254 \h </w:delInstrText>
            </w:r>
            <w:r w:rsidR="00670882" w:rsidDel="00BB7032">
              <w:rPr>
                <w:noProof/>
                <w:webHidden/>
              </w:rPr>
            </w:r>
            <w:r w:rsidR="00670882" w:rsidDel="00BB7032">
              <w:rPr>
                <w:noProof/>
                <w:webHidden/>
              </w:rPr>
              <w:fldChar w:fldCharType="separate"/>
            </w:r>
            <w:r w:rsidR="00AE5363" w:rsidDel="00BB7032">
              <w:rPr>
                <w:noProof/>
                <w:webHidden/>
              </w:rPr>
              <w:delText>4</w:delText>
            </w:r>
            <w:r w:rsidR="00670882" w:rsidDel="00BB7032">
              <w:rPr>
                <w:noProof/>
                <w:webHidden/>
              </w:rPr>
              <w:fldChar w:fldCharType="end"/>
            </w:r>
            <w:r w:rsidDel="00BB7032">
              <w:rPr>
                <w:noProof/>
              </w:rPr>
              <w:fldChar w:fldCharType="end"/>
            </w:r>
          </w:del>
        </w:p>
        <w:p w14:paraId="689A9A02" w14:textId="1FCFFAD3" w:rsidR="00670882" w:rsidDel="00BB7032" w:rsidRDefault="00BB7032">
          <w:pPr>
            <w:pStyle w:val="TOC1"/>
            <w:rPr>
              <w:del w:id="99" w:author="Greg Whyte" w:date="2021-04-29T14:29:00Z"/>
              <w:noProof/>
              <w:color w:val="auto"/>
              <w:sz w:val="22"/>
              <w:szCs w:val="22"/>
              <w:lang w:eastAsia="en-GB"/>
            </w:rPr>
          </w:pPr>
          <w:del w:id="100" w:author="Greg Whyte" w:date="2021-04-29T14:29:00Z">
            <w:r w:rsidDel="00BB7032">
              <w:rPr>
                <w:noProof/>
              </w:rPr>
              <w:fldChar w:fldCharType="begin"/>
            </w:r>
            <w:r w:rsidDel="00BB7032">
              <w:rPr>
                <w:noProof/>
              </w:rPr>
              <w:delInstrText xml:space="preserve"> HYPERLINK \l "_Toc32488255" </w:delInstrText>
            </w:r>
            <w:r w:rsidDel="00BB7032">
              <w:rPr>
                <w:noProof/>
              </w:rPr>
              <w:fldChar w:fldCharType="separate"/>
            </w:r>
          </w:del>
          <w:ins w:id="101" w:author="Greg Whyte" w:date="2021-04-29T14:29:00Z">
            <w:r>
              <w:rPr>
                <w:b/>
                <w:bCs/>
                <w:noProof/>
                <w:lang w:val="en-US"/>
              </w:rPr>
              <w:t>Error! Hyperlink reference not valid.</w:t>
            </w:r>
          </w:ins>
          <w:del w:id="102" w:author="Greg Whyte" w:date="2021-04-29T14:29:00Z">
            <w:r w:rsidR="00670882" w:rsidRPr="00277166" w:rsidDel="00BB7032">
              <w:rPr>
                <w:rStyle w:val="Hyperlink"/>
                <w:noProof/>
              </w:rPr>
              <w:delText>Production Configuration</w:delText>
            </w:r>
            <w:r w:rsidR="00670882" w:rsidDel="00BB7032">
              <w:rPr>
                <w:noProof/>
                <w:webHidden/>
              </w:rPr>
              <w:tab/>
            </w:r>
            <w:r w:rsidR="00670882" w:rsidDel="00BB7032">
              <w:rPr>
                <w:noProof/>
                <w:webHidden/>
              </w:rPr>
              <w:fldChar w:fldCharType="begin"/>
            </w:r>
            <w:r w:rsidR="00670882" w:rsidDel="00BB7032">
              <w:rPr>
                <w:noProof/>
                <w:webHidden/>
              </w:rPr>
              <w:delInstrText xml:space="preserve"> PAGEREF _Toc32488255 \h </w:delInstrText>
            </w:r>
            <w:r w:rsidR="00670882" w:rsidDel="00BB7032">
              <w:rPr>
                <w:noProof/>
                <w:webHidden/>
              </w:rPr>
            </w:r>
            <w:r w:rsidR="00670882" w:rsidDel="00BB7032">
              <w:rPr>
                <w:noProof/>
                <w:webHidden/>
              </w:rPr>
              <w:fldChar w:fldCharType="separate"/>
            </w:r>
            <w:r w:rsidR="00AE5363" w:rsidDel="00BB7032">
              <w:rPr>
                <w:noProof/>
                <w:webHidden/>
              </w:rPr>
              <w:delText>5</w:delText>
            </w:r>
            <w:r w:rsidR="00670882" w:rsidDel="00BB7032">
              <w:rPr>
                <w:noProof/>
                <w:webHidden/>
              </w:rPr>
              <w:fldChar w:fldCharType="end"/>
            </w:r>
            <w:r w:rsidDel="00BB7032">
              <w:rPr>
                <w:noProof/>
              </w:rPr>
              <w:fldChar w:fldCharType="end"/>
            </w:r>
          </w:del>
        </w:p>
        <w:p w14:paraId="0E133B09" w14:textId="6E2441ED" w:rsidR="00670882" w:rsidDel="00BB7032" w:rsidRDefault="00BB7032">
          <w:pPr>
            <w:pStyle w:val="TOC2"/>
            <w:tabs>
              <w:tab w:val="right" w:leader="dot" w:pos="9736"/>
            </w:tabs>
            <w:rPr>
              <w:del w:id="103" w:author="Greg Whyte" w:date="2021-04-29T14:29:00Z"/>
              <w:noProof/>
              <w:color w:val="auto"/>
              <w:sz w:val="22"/>
              <w:szCs w:val="22"/>
              <w:lang w:eastAsia="en-GB"/>
            </w:rPr>
          </w:pPr>
          <w:del w:id="104" w:author="Greg Whyte" w:date="2021-04-29T14:29:00Z">
            <w:r w:rsidDel="00BB7032">
              <w:rPr>
                <w:noProof/>
              </w:rPr>
              <w:fldChar w:fldCharType="begin"/>
            </w:r>
            <w:r w:rsidDel="00BB7032">
              <w:rPr>
                <w:noProof/>
              </w:rPr>
              <w:delInstrText xml:space="preserve"> HYPERLINK \l "_Toc32488256" </w:delInstrText>
            </w:r>
            <w:r w:rsidDel="00BB7032">
              <w:rPr>
                <w:noProof/>
              </w:rPr>
              <w:fldChar w:fldCharType="separate"/>
            </w:r>
          </w:del>
          <w:ins w:id="105" w:author="Greg Whyte" w:date="2021-04-29T14:29:00Z">
            <w:r>
              <w:rPr>
                <w:b/>
                <w:bCs/>
                <w:noProof/>
                <w:lang w:val="en-US"/>
              </w:rPr>
              <w:t>Error! Hyperlink reference not valid.</w:t>
            </w:r>
          </w:ins>
          <w:del w:id="106" w:author="Greg Whyte" w:date="2021-04-29T14:29:00Z">
            <w:r w:rsidR="00670882" w:rsidRPr="00277166" w:rsidDel="00BB7032">
              <w:rPr>
                <w:rStyle w:val="Hyperlink"/>
                <w:noProof/>
              </w:rPr>
              <w:delText>Iforium Configuration</w:delText>
            </w:r>
            <w:r w:rsidR="00670882" w:rsidDel="00BB7032">
              <w:rPr>
                <w:noProof/>
                <w:webHidden/>
              </w:rPr>
              <w:tab/>
            </w:r>
            <w:r w:rsidR="00670882" w:rsidDel="00BB7032">
              <w:rPr>
                <w:noProof/>
                <w:webHidden/>
              </w:rPr>
              <w:fldChar w:fldCharType="begin"/>
            </w:r>
            <w:r w:rsidR="00670882" w:rsidDel="00BB7032">
              <w:rPr>
                <w:noProof/>
                <w:webHidden/>
              </w:rPr>
              <w:delInstrText xml:space="preserve"> PAGEREF _Toc32488256 \h </w:delInstrText>
            </w:r>
            <w:r w:rsidR="00670882" w:rsidDel="00BB7032">
              <w:rPr>
                <w:noProof/>
                <w:webHidden/>
              </w:rPr>
            </w:r>
            <w:r w:rsidR="00670882" w:rsidDel="00BB7032">
              <w:rPr>
                <w:noProof/>
                <w:webHidden/>
              </w:rPr>
              <w:fldChar w:fldCharType="separate"/>
            </w:r>
            <w:r w:rsidR="00AE5363" w:rsidDel="00BB7032">
              <w:rPr>
                <w:noProof/>
                <w:webHidden/>
              </w:rPr>
              <w:delText>5</w:delText>
            </w:r>
            <w:r w:rsidR="00670882" w:rsidDel="00BB7032">
              <w:rPr>
                <w:noProof/>
                <w:webHidden/>
              </w:rPr>
              <w:fldChar w:fldCharType="end"/>
            </w:r>
            <w:r w:rsidDel="00BB7032">
              <w:rPr>
                <w:noProof/>
              </w:rPr>
              <w:fldChar w:fldCharType="end"/>
            </w:r>
          </w:del>
        </w:p>
        <w:p w14:paraId="12CC88DC" w14:textId="3F8068DD" w:rsidR="00670882" w:rsidDel="00BB7032" w:rsidRDefault="00BB7032">
          <w:pPr>
            <w:pStyle w:val="TOC2"/>
            <w:tabs>
              <w:tab w:val="right" w:leader="dot" w:pos="9736"/>
            </w:tabs>
            <w:rPr>
              <w:del w:id="107" w:author="Greg Whyte" w:date="2021-04-29T14:29:00Z"/>
              <w:noProof/>
              <w:color w:val="auto"/>
              <w:sz w:val="22"/>
              <w:szCs w:val="22"/>
              <w:lang w:eastAsia="en-GB"/>
            </w:rPr>
          </w:pPr>
          <w:del w:id="108" w:author="Greg Whyte" w:date="2021-04-29T14:29:00Z">
            <w:r w:rsidDel="00BB7032">
              <w:rPr>
                <w:noProof/>
              </w:rPr>
              <w:fldChar w:fldCharType="begin"/>
            </w:r>
            <w:r w:rsidDel="00BB7032">
              <w:rPr>
                <w:noProof/>
              </w:rPr>
              <w:delInstrText xml:space="preserve"> HYPERLINK \l "_Toc32488257" </w:delInstrText>
            </w:r>
            <w:r w:rsidDel="00BB7032">
              <w:rPr>
                <w:noProof/>
              </w:rPr>
              <w:fldChar w:fldCharType="separate"/>
            </w:r>
          </w:del>
          <w:ins w:id="109" w:author="Greg Whyte" w:date="2021-04-29T14:29:00Z">
            <w:r>
              <w:rPr>
                <w:b/>
                <w:bCs/>
                <w:noProof/>
                <w:lang w:val="en-US"/>
              </w:rPr>
              <w:t>Error! Hyperlink reference not valid.</w:t>
            </w:r>
          </w:ins>
          <w:del w:id="110" w:author="Greg Whyte" w:date="2021-04-29T14:29:00Z">
            <w:r w:rsidR="00670882" w:rsidRPr="00277166" w:rsidDel="00BB7032">
              <w:rPr>
                <w:rStyle w:val="Hyperlink"/>
                <w:noProof/>
              </w:rPr>
              <w:delText>Iforium Back Office</w:delText>
            </w:r>
            <w:r w:rsidR="00670882" w:rsidDel="00BB7032">
              <w:rPr>
                <w:noProof/>
                <w:webHidden/>
              </w:rPr>
              <w:tab/>
            </w:r>
            <w:r w:rsidR="00670882" w:rsidDel="00BB7032">
              <w:rPr>
                <w:noProof/>
                <w:webHidden/>
              </w:rPr>
              <w:fldChar w:fldCharType="begin"/>
            </w:r>
            <w:r w:rsidR="00670882" w:rsidDel="00BB7032">
              <w:rPr>
                <w:noProof/>
                <w:webHidden/>
              </w:rPr>
              <w:delInstrText xml:space="preserve"> PAGEREF _Toc32488257 \h </w:delInstrText>
            </w:r>
            <w:r w:rsidR="00670882" w:rsidDel="00BB7032">
              <w:rPr>
                <w:noProof/>
                <w:webHidden/>
              </w:rPr>
            </w:r>
            <w:r w:rsidR="00670882" w:rsidDel="00BB7032">
              <w:rPr>
                <w:noProof/>
                <w:webHidden/>
              </w:rPr>
              <w:fldChar w:fldCharType="separate"/>
            </w:r>
            <w:r w:rsidR="00AE5363" w:rsidDel="00BB7032">
              <w:rPr>
                <w:noProof/>
                <w:webHidden/>
              </w:rPr>
              <w:delText>5</w:delText>
            </w:r>
            <w:r w:rsidR="00670882" w:rsidDel="00BB7032">
              <w:rPr>
                <w:noProof/>
                <w:webHidden/>
              </w:rPr>
              <w:fldChar w:fldCharType="end"/>
            </w:r>
            <w:r w:rsidDel="00BB7032">
              <w:rPr>
                <w:noProof/>
              </w:rPr>
              <w:fldChar w:fldCharType="end"/>
            </w:r>
          </w:del>
        </w:p>
        <w:p w14:paraId="4BAB296D" w14:textId="2C1444E6" w:rsidR="00670882" w:rsidDel="00BB7032" w:rsidRDefault="00BB7032">
          <w:pPr>
            <w:pStyle w:val="TOC2"/>
            <w:tabs>
              <w:tab w:val="right" w:leader="dot" w:pos="9736"/>
            </w:tabs>
            <w:rPr>
              <w:del w:id="111" w:author="Greg Whyte" w:date="2021-04-29T14:29:00Z"/>
              <w:noProof/>
              <w:color w:val="auto"/>
              <w:sz w:val="22"/>
              <w:szCs w:val="22"/>
              <w:lang w:eastAsia="en-GB"/>
            </w:rPr>
          </w:pPr>
          <w:del w:id="112" w:author="Greg Whyte" w:date="2021-04-29T14:29:00Z">
            <w:r w:rsidDel="00BB7032">
              <w:rPr>
                <w:noProof/>
              </w:rPr>
              <w:fldChar w:fldCharType="begin"/>
            </w:r>
            <w:r w:rsidDel="00BB7032">
              <w:rPr>
                <w:noProof/>
              </w:rPr>
              <w:delInstrText xml:space="preserve"> HYPERLINK \l "_Toc32488258" </w:delInstrText>
            </w:r>
            <w:r w:rsidDel="00BB7032">
              <w:rPr>
                <w:noProof/>
              </w:rPr>
              <w:fldChar w:fldCharType="separate"/>
            </w:r>
          </w:del>
          <w:ins w:id="113" w:author="Greg Whyte" w:date="2021-04-29T14:29:00Z">
            <w:r>
              <w:rPr>
                <w:b/>
                <w:bCs/>
                <w:noProof/>
                <w:lang w:val="en-US"/>
              </w:rPr>
              <w:t>Error! Hyperlink reference not valid.</w:t>
            </w:r>
          </w:ins>
          <w:del w:id="114" w:author="Greg Whyte" w:date="2021-04-29T14:29:00Z">
            <w:r w:rsidR="00670882" w:rsidRPr="00277166" w:rsidDel="00BB7032">
              <w:rPr>
                <w:rStyle w:val="Hyperlink"/>
                <w:noProof/>
              </w:rPr>
              <w:delText>Operator Configuration</w:delText>
            </w:r>
            <w:r w:rsidR="00670882" w:rsidDel="00BB7032">
              <w:rPr>
                <w:noProof/>
                <w:webHidden/>
              </w:rPr>
              <w:tab/>
            </w:r>
            <w:r w:rsidR="00670882" w:rsidDel="00BB7032">
              <w:rPr>
                <w:noProof/>
                <w:webHidden/>
              </w:rPr>
              <w:fldChar w:fldCharType="begin"/>
            </w:r>
            <w:r w:rsidR="00670882" w:rsidDel="00BB7032">
              <w:rPr>
                <w:noProof/>
                <w:webHidden/>
              </w:rPr>
              <w:delInstrText xml:space="preserve"> PAGEREF _Toc32488258 \h </w:delInstrText>
            </w:r>
            <w:r w:rsidR="00670882" w:rsidDel="00BB7032">
              <w:rPr>
                <w:noProof/>
                <w:webHidden/>
              </w:rPr>
            </w:r>
            <w:r w:rsidR="00670882" w:rsidDel="00BB7032">
              <w:rPr>
                <w:noProof/>
                <w:webHidden/>
              </w:rPr>
              <w:fldChar w:fldCharType="separate"/>
            </w:r>
            <w:r w:rsidR="00AE5363" w:rsidDel="00BB7032">
              <w:rPr>
                <w:noProof/>
                <w:webHidden/>
              </w:rPr>
              <w:delText>5</w:delText>
            </w:r>
            <w:r w:rsidR="00670882" w:rsidDel="00BB7032">
              <w:rPr>
                <w:noProof/>
                <w:webHidden/>
              </w:rPr>
              <w:fldChar w:fldCharType="end"/>
            </w:r>
            <w:r w:rsidDel="00BB7032">
              <w:rPr>
                <w:noProof/>
              </w:rPr>
              <w:fldChar w:fldCharType="end"/>
            </w:r>
          </w:del>
        </w:p>
        <w:p w14:paraId="00611BB5" w14:textId="0CA807A6" w:rsidR="00670882" w:rsidDel="00BB7032" w:rsidRDefault="00BB7032">
          <w:pPr>
            <w:pStyle w:val="TOC1"/>
            <w:rPr>
              <w:del w:id="115" w:author="Greg Whyte" w:date="2021-04-29T14:29:00Z"/>
              <w:noProof/>
              <w:color w:val="auto"/>
              <w:sz w:val="22"/>
              <w:szCs w:val="22"/>
              <w:lang w:eastAsia="en-GB"/>
            </w:rPr>
          </w:pPr>
          <w:del w:id="116" w:author="Greg Whyte" w:date="2021-04-29T14:29:00Z">
            <w:r w:rsidDel="00BB7032">
              <w:rPr>
                <w:noProof/>
              </w:rPr>
              <w:fldChar w:fldCharType="begin"/>
            </w:r>
            <w:r w:rsidDel="00BB7032">
              <w:rPr>
                <w:noProof/>
              </w:rPr>
              <w:delInstrText xml:space="preserve"> HYPERLINK \l "_Toc32488259" </w:delInstrText>
            </w:r>
            <w:r w:rsidDel="00BB7032">
              <w:rPr>
                <w:noProof/>
              </w:rPr>
              <w:fldChar w:fldCharType="separate"/>
            </w:r>
          </w:del>
          <w:ins w:id="117" w:author="Greg Whyte" w:date="2021-04-29T14:29:00Z">
            <w:r>
              <w:rPr>
                <w:b/>
                <w:bCs/>
                <w:noProof/>
                <w:lang w:val="en-US"/>
              </w:rPr>
              <w:t>Error! Hyperlink reference not valid.</w:t>
            </w:r>
          </w:ins>
          <w:del w:id="118" w:author="Greg Whyte" w:date="2021-04-29T14:29:00Z">
            <w:r w:rsidR="00670882" w:rsidRPr="00277166" w:rsidDel="00BB7032">
              <w:rPr>
                <w:rStyle w:val="Hyperlink"/>
                <w:noProof/>
              </w:rPr>
              <w:delText>Test Page Credentials</w:delText>
            </w:r>
            <w:r w:rsidR="00670882" w:rsidDel="00BB7032">
              <w:rPr>
                <w:noProof/>
                <w:webHidden/>
              </w:rPr>
              <w:tab/>
            </w:r>
            <w:r w:rsidR="00670882" w:rsidDel="00BB7032">
              <w:rPr>
                <w:noProof/>
                <w:webHidden/>
              </w:rPr>
              <w:fldChar w:fldCharType="begin"/>
            </w:r>
            <w:r w:rsidR="00670882" w:rsidDel="00BB7032">
              <w:rPr>
                <w:noProof/>
                <w:webHidden/>
              </w:rPr>
              <w:delInstrText xml:space="preserve"> PAGEREF _Toc32488259 \h </w:delInstrText>
            </w:r>
            <w:r w:rsidR="00670882" w:rsidDel="00BB7032">
              <w:rPr>
                <w:noProof/>
                <w:webHidden/>
              </w:rPr>
            </w:r>
            <w:r w:rsidR="00670882" w:rsidDel="00BB7032">
              <w:rPr>
                <w:noProof/>
                <w:webHidden/>
              </w:rPr>
              <w:fldChar w:fldCharType="separate"/>
            </w:r>
            <w:r w:rsidR="00AE5363" w:rsidDel="00BB7032">
              <w:rPr>
                <w:noProof/>
                <w:webHidden/>
              </w:rPr>
              <w:delText>6</w:delText>
            </w:r>
            <w:r w:rsidR="00670882" w:rsidDel="00BB7032">
              <w:rPr>
                <w:noProof/>
                <w:webHidden/>
              </w:rPr>
              <w:fldChar w:fldCharType="end"/>
            </w:r>
            <w:r w:rsidDel="00BB7032">
              <w:rPr>
                <w:noProof/>
              </w:rPr>
              <w:fldChar w:fldCharType="end"/>
            </w:r>
          </w:del>
        </w:p>
        <w:p w14:paraId="2870B1D1" w14:textId="409CC649" w:rsidR="00670882" w:rsidDel="00BB7032" w:rsidRDefault="00BB7032">
          <w:pPr>
            <w:pStyle w:val="TOC2"/>
            <w:tabs>
              <w:tab w:val="right" w:leader="dot" w:pos="9736"/>
            </w:tabs>
            <w:rPr>
              <w:del w:id="119" w:author="Greg Whyte" w:date="2021-04-29T14:29:00Z"/>
              <w:noProof/>
              <w:color w:val="auto"/>
              <w:sz w:val="22"/>
              <w:szCs w:val="22"/>
              <w:lang w:eastAsia="en-GB"/>
            </w:rPr>
          </w:pPr>
          <w:del w:id="120" w:author="Greg Whyte" w:date="2021-04-29T14:29:00Z">
            <w:r w:rsidDel="00BB7032">
              <w:rPr>
                <w:noProof/>
              </w:rPr>
              <w:fldChar w:fldCharType="begin"/>
            </w:r>
            <w:r w:rsidDel="00BB7032">
              <w:rPr>
                <w:noProof/>
              </w:rPr>
              <w:delInstrText xml:space="preserve"> HYPERLINK \l "_Toc32488260" </w:delInstrText>
            </w:r>
            <w:r w:rsidDel="00BB7032">
              <w:rPr>
                <w:noProof/>
              </w:rPr>
              <w:fldChar w:fldCharType="separate"/>
            </w:r>
          </w:del>
          <w:ins w:id="121" w:author="Greg Whyte" w:date="2021-04-29T14:29:00Z">
            <w:r>
              <w:rPr>
                <w:b/>
                <w:bCs/>
                <w:noProof/>
                <w:lang w:val="en-US"/>
              </w:rPr>
              <w:t>Error! Hyperlink reference not valid.</w:t>
            </w:r>
          </w:ins>
          <w:del w:id="122" w:author="Greg Whyte" w:date="2021-04-29T14:29:00Z">
            <w:r w:rsidR="00670882" w:rsidRPr="00277166" w:rsidDel="00BB7032">
              <w:rPr>
                <w:rStyle w:val="Hyperlink"/>
                <w:noProof/>
              </w:rPr>
              <w:delText>UAT</w:delText>
            </w:r>
            <w:r w:rsidR="00670882" w:rsidDel="00BB7032">
              <w:rPr>
                <w:noProof/>
                <w:webHidden/>
              </w:rPr>
              <w:tab/>
            </w:r>
            <w:r w:rsidR="00670882" w:rsidDel="00BB7032">
              <w:rPr>
                <w:noProof/>
                <w:webHidden/>
              </w:rPr>
              <w:fldChar w:fldCharType="begin"/>
            </w:r>
            <w:r w:rsidR="00670882" w:rsidDel="00BB7032">
              <w:rPr>
                <w:noProof/>
                <w:webHidden/>
              </w:rPr>
              <w:delInstrText xml:space="preserve"> PAGEREF _Toc32488260 \h </w:delInstrText>
            </w:r>
            <w:r w:rsidR="00670882" w:rsidDel="00BB7032">
              <w:rPr>
                <w:noProof/>
                <w:webHidden/>
              </w:rPr>
            </w:r>
            <w:r w:rsidR="00670882" w:rsidDel="00BB7032">
              <w:rPr>
                <w:noProof/>
                <w:webHidden/>
              </w:rPr>
              <w:fldChar w:fldCharType="separate"/>
            </w:r>
            <w:r w:rsidR="00AE5363" w:rsidDel="00BB7032">
              <w:rPr>
                <w:noProof/>
                <w:webHidden/>
              </w:rPr>
              <w:delText>6</w:delText>
            </w:r>
            <w:r w:rsidR="00670882" w:rsidDel="00BB7032">
              <w:rPr>
                <w:noProof/>
                <w:webHidden/>
              </w:rPr>
              <w:fldChar w:fldCharType="end"/>
            </w:r>
            <w:r w:rsidDel="00BB7032">
              <w:rPr>
                <w:noProof/>
              </w:rPr>
              <w:fldChar w:fldCharType="end"/>
            </w:r>
          </w:del>
        </w:p>
        <w:p w14:paraId="06626836" w14:textId="19DC53EE" w:rsidR="00670882" w:rsidDel="00BB7032" w:rsidRDefault="00BB7032">
          <w:pPr>
            <w:pStyle w:val="TOC2"/>
            <w:tabs>
              <w:tab w:val="right" w:leader="dot" w:pos="9736"/>
            </w:tabs>
            <w:rPr>
              <w:del w:id="123" w:author="Greg Whyte" w:date="2021-04-29T14:29:00Z"/>
              <w:noProof/>
              <w:color w:val="auto"/>
              <w:sz w:val="22"/>
              <w:szCs w:val="22"/>
              <w:lang w:eastAsia="en-GB"/>
            </w:rPr>
          </w:pPr>
          <w:del w:id="124" w:author="Greg Whyte" w:date="2021-04-29T14:29:00Z">
            <w:r w:rsidDel="00BB7032">
              <w:rPr>
                <w:noProof/>
              </w:rPr>
              <w:fldChar w:fldCharType="begin"/>
            </w:r>
            <w:r w:rsidDel="00BB7032">
              <w:rPr>
                <w:noProof/>
              </w:rPr>
              <w:delInstrText xml:space="preserve"> HYPERLINK \l "_Toc32488261" </w:delInstrText>
            </w:r>
            <w:r w:rsidDel="00BB7032">
              <w:rPr>
                <w:noProof/>
              </w:rPr>
              <w:fldChar w:fldCharType="separate"/>
            </w:r>
          </w:del>
          <w:ins w:id="125" w:author="Greg Whyte" w:date="2021-04-29T14:29:00Z">
            <w:r>
              <w:rPr>
                <w:b/>
                <w:bCs/>
                <w:noProof/>
                <w:lang w:val="en-US"/>
              </w:rPr>
              <w:t>Error! Hyperlink reference not valid.</w:t>
            </w:r>
          </w:ins>
          <w:del w:id="126" w:author="Greg Whyte" w:date="2021-04-29T14:29:00Z">
            <w:r w:rsidR="00670882" w:rsidRPr="00277166" w:rsidDel="00BB7032">
              <w:rPr>
                <w:rStyle w:val="Hyperlink"/>
                <w:noProof/>
              </w:rPr>
              <w:delText>Production – Operator to complete</w:delText>
            </w:r>
            <w:r w:rsidR="00670882" w:rsidDel="00BB7032">
              <w:rPr>
                <w:noProof/>
                <w:webHidden/>
              </w:rPr>
              <w:tab/>
            </w:r>
            <w:r w:rsidR="00670882" w:rsidDel="00BB7032">
              <w:rPr>
                <w:noProof/>
                <w:webHidden/>
              </w:rPr>
              <w:fldChar w:fldCharType="begin"/>
            </w:r>
            <w:r w:rsidR="00670882" w:rsidDel="00BB7032">
              <w:rPr>
                <w:noProof/>
                <w:webHidden/>
              </w:rPr>
              <w:delInstrText xml:space="preserve"> PAGEREF _Toc32488261 \h </w:delInstrText>
            </w:r>
            <w:r w:rsidR="00670882" w:rsidDel="00BB7032">
              <w:rPr>
                <w:noProof/>
                <w:webHidden/>
              </w:rPr>
            </w:r>
            <w:r w:rsidR="00670882" w:rsidDel="00BB7032">
              <w:rPr>
                <w:noProof/>
                <w:webHidden/>
              </w:rPr>
              <w:fldChar w:fldCharType="separate"/>
            </w:r>
            <w:r w:rsidR="00AE5363" w:rsidDel="00BB7032">
              <w:rPr>
                <w:noProof/>
                <w:webHidden/>
              </w:rPr>
              <w:delText>6</w:delText>
            </w:r>
            <w:r w:rsidR="00670882" w:rsidDel="00BB7032">
              <w:rPr>
                <w:noProof/>
                <w:webHidden/>
              </w:rPr>
              <w:fldChar w:fldCharType="end"/>
            </w:r>
            <w:r w:rsidDel="00BB7032">
              <w:rPr>
                <w:noProof/>
              </w:rPr>
              <w:fldChar w:fldCharType="end"/>
            </w:r>
          </w:del>
        </w:p>
        <w:p w14:paraId="084493D9" w14:textId="2D07DE6A" w:rsidR="00670882" w:rsidDel="00BB7032" w:rsidRDefault="00BB7032">
          <w:pPr>
            <w:pStyle w:val="TOC1"/>
            <w:rPr>
              <w:del w:id="127" w:author="Greg Whyte" w:date="2021-04-29T14:29:00Z"/>
              <w:noProof/>
              <w:color w:val="auto"/>
              <w:sz w:val="22"/>
              <w:szCs w:val="22"/>
              <w:lang w:eastAsia="en-GB"/>
            </w:rPr>
          </w:pPr>
          <w:del w:id="128" w:author="Greg Whyte" w:date="2021-04-29T14:29:00Z">
            <w:r w:rsidDel="00BB7032">
              <w:rPr>
                <w:noProof/>
              </w:rPr>
              <w:fldChar w:fldCharType="begin"/>
            </w:r>
            <w:r w:rsidDel="00BB7032">
              <w:rPr>
                <w:noProof/>
              </w:rPr>
              <w:delInstrText xml:space="preserve"> HYPERLINK \l "_Toc32488262" </w:delInstrText>
            </w:r>
            <w:r w:rsidDel="00BB7032">
              <w:rPr>
                <w:noProof/>
              </w:rPr>
              <w:fldChar w:fldCharType="separate"/>
            </w:r>
          </w:del>
          <w:ins w:id="129" w:author="Greg Whyte" w:date="2021-04-29T14:29:00Z">
            <w:r>
              <w:rPr>
                <w:b/>
                <w:bCs/>
                <w:noProof/>
                <w:lang w:val="en-US"/>
              </w:rPr>
              <w:t>Error! Hyperlink reference not valid.</w:t>
            </w:r>
          </w:ins>
          <w:del w:id="130" w:author="Greg Whyte" w:date="2021-04-29T14:29:00Z">
            <w:r w:rsidR="00670882" w:rsidRPr="00277166" w:rsidDel="00BB7032">
              <w:rPr>
                <w:rStyle w:val="Hyperlink"/>
                <w:noProof/>
              </w:rPr>
              <w:delText>Sign Off Process</w:delText>
            </w:r>
            <w:r w:rsidR="00670882" w:rsidDel="00BB7032">
              <w:rPr>
                <w:noProof/>
                <w:webHidden/>
              </w:rPr>
              <w:tab/>
            </w:r>
            <w:r w:rsidR="00670882" w:rsidDel="00BB7032">
              <w:rPr>
                <w:noProof/>
                <w:webHidden/>
              </w:rPr>
              <w:fldChar w:fldCharType="begin"/>
            </w:r>
            <w:r w:rsidR="00670882" w:rsidDel="00BB7032">
              <w:rPr>
                <w:noProof/>
                <w:webHidden/>
              </w:rPr>
              <w:delInstrText xml:space="preserve"> PAGEREF _Toc32488262 \h </w:delInstrText>
            </w:r>
            <w:r w:rsidR="00670882" w:rsidDel="00BB7032">
              <w:rPr>
                <w:noProof/>
                <w:webHidden/>
              </w:rPr>
            </w:r>
            <w:r w:rsidR="00670882" w:rsidDel="00BB7032">
              <w:rPr>
                <w:noProof/>
                <w:webHidden/>
              </w:rPr>
              <w:fldChar w:fldCharType="separate"/>
            </w:r>
            <w:r w:rsidR="00AE5363" w:rsidDel="00BB7032">
              <w:rPr>
                <w:noProof/>
                <w:webHidden/>
              </w:rPr>
              <w:delText>8</w:delText>
            </w:r>
            <w:r w:rsidR="00670882" w:rsidDel="00BB7032">
              <w:rPr>
                <w:noProof/>
                <w:webHidden/>
              </w:rPr>
              <w:fldChar w:fldCharType="end"/>
            </w:r>
            <w:r w:rsidDel="00BB7032">
              <w:rPr>
                <w:noProof/>
              </w:rPr>
              <w:fldChar w:fldCharType="end"/>
            </w:r>
          </w:del>
        </w:p>
        <w:p w14:paraId="49E89019" w14:textId="1277922E" w:rsidR="00670882" w:rsidDel="00BB7032" w:rsidRDefault="00BB7032">
          <w:pPr>
            <w:pStyle w:val="TOC2"/>
            <w:tabs>
              <w:tab w:val="right" w:leader="dot" w:pos="9736"/>
            </w:tabs>
            <w:rPr>
              <w:del w:id="131" w:author="Greg Whyte" w:date="2021-04-29T14:29:00Z"/>
              <w:noProof/>
              <w:color w:val="auto"/>
              <w:sz w:val="22"/>
              <w:szCs w:val="22"/>
              <w:lang w:eastAsia="en-GB"/>
            </w:rPr>
          </w:pPr>
          <w:del w:id="132" w:author="Greg Whyte" w:date="2021-04-29T14:29:00Z">
            <w:r w:rsidDel="00BB7032">
              <w:rPr>
                <w:noProof/>
              </w:rPr>
              <w:fldChar w:fldCharType="begin"/>
            </w:r>
            <w:r w:rsidDel="00BB7032">
              <w:rPr>
                <w:noProof/>
              </w:rPr>
              <w:delInstrText xml:space="preserve"> HYPERLINK \l "_Toc32488263" </w:delInstrText>
            </w:r>
            <w:r w:rsidDel="00BB7032">
              <w:rPr>
                <w:noProof/>
              </w:rPr>
              <w:fldChar w:fldCharType="separate"/>
            </w:r>
          </w:del>
          <w:ins w:id="133" w:author="Greg Whyte" w:date="2021-04-29T14:29:00Z">
            <w:r>
              <w:rPr>
                <w:b/>
                <w:bCs/>
                <w:noProof/>
                <w:lang w:val="en-US"/>
              </w:rPr>
              <w:t>Error! Hyperlink reference not valid.</w:t>
            </w:r>
          </w:ins>
          <w:del w:id="134" w:author="Greg Whyte" w:date="2021-04-29T14:29:00Z">
            <w:r w:rsidR="00670882" w:rsidRPr="00277166" w:rsidDel="00BB7032">
              <w:rPr>
                <w:rStyle w:val="Hyperlink"/>
                <w:noProof/>
              </w:rPr>
              <w:delText>Production Sign Off Steps</w:delText>
            </w:r>
            <w:r w:rsidR="00670882" w:rsidDel="00BB7032">
              <w:rPr>
                <w:noProof/>
                <w:webHidden/>
              </w:rPr>
              <w:tab/>
            </w:r>
            <w:r w:rsidR="00670882" w:rsidDel="00BB7032">
              <w:rPr>
                <w:noProof/>
                <w:webHidden/>
              </w:rPr>
              <w:fldChar w:fldCharType="begin"/>
            </w:r>
            <w:r w:rsidR="00670882" w:rsidDel="00BB7032">
              <w:rPr>
                <w:noProof/>
                <w:webHidden/>
              </w:rPr>
              <w:delInstrText xml:space="preserve"> PAGEREF _Toc32488263 \h </w:delInstrText>
            </w:r>
            <w:r w:rsidR="00670882" w:rsidDel="00BB7032">
              <w:rPr>
                <w:noProof/>
                <w:webHidden/>
              </w:rPr>
            </w:r>
            <w:r w:rsidR="00670882" w:rsidDel="00BB7032">
              <w:rPr>
                <w:noProof/>
                <w:webHidden/>
              </w:rPr>
              <w:fldChar w:fldCharType="separate"/>
            </w:r>
            <w:r w:rsidR="00AE5363" w:rsidDel="00BB7032">
              <w:rPr>
                <w:noProof/>
                <w:webHidden/>
              </w:rPr>
              <w:delText>8</w:delText>
            </w:r>
            <w:r w:rsidR="00670882" w:rsidDel="00BB7032">
              <w:rPr>
                <w:noProof/>
                <w:webHidden/>
              </w:rPr>
              <w:fldChar w:fldCharType="end"/>
            </w:r>
            <w:r w:rsidDel="00BB7032">
              <w:rPr>
                <w:noProof/>
              </w:rPr>
              <w:fldChar w:fldCharType="end"/>
            </w:r>
          </w:del>
        </w:p>
        <w:p w14:paraId="554D70E7" w14:textId="79ECE59F" w:rsidR="000756A2" w:rsidRPr="00BE2161" w:rsidRDefault="00283521" w:rsidP="009860F6">
          <w:pPr>
            <w:tabs>
              <w:tab w:val="right" w:leader="dot" w:pos="9498"/>
              <w:tab w:val="right" w:leader="dot" w:pos="9746"/>
            </w:tabs>
            <w:rPr>
              <w:b/>
              <w:bCs/>
              <w:noProof/>
            </w:rPr>
          </w:pPr>
          <w:r>
            <w:rPr>
              <w:b/>
              <w:bCs/>
              <w:noProof/>
            </w:rPr>
            <w:fldChar w:fldCharType="end"/>
          </w:r>
        </w:p>
      </w:sdtContent>
    </w:sdt>
    <w:p w14:paraId="73735B49" w14:textId="77777777" w:rsidR="00BE2161" w:rsidRDefault="00BE2161" w:rsidP="00836AA6">
      <w:bookmarkStart w:id="135" w:name="_Configuration"/>
      <w:bookmarkEnd w:id="135"/>
    </w:p>
    <w:p w14:paraId="2747F230" w14:textId="0324FFFE" w:rsidR="00BE2161" w:rsidRDefault="00BE2161" w:rsidP="00836AA6"/>
    <w:p w14:paraId="3D7D6434" w14:textId="6F707C52" w:rsidR="00BE2161" w:rsidRDefault="00BE2161" w:rsidP="00836AA6"/>
    <w:p w14:paraId="495E4BCD" w14:textId="34E9FDE9" w:rsidR="00BE2161" w:rsidRDefault="00BE2161" w:rsidP="00836AA6"/>
    <w:p w14:paraId="0FBE9A74" w14:textId="0A958B90" w:rsidR="00BE2161" w:rsidRDefault="00BE2161" w:rsidP="00836AA6"/>
    <w:p w14:paraId="2617C6DD" w14:textId="2AB48492" w:rsidR="00670882" w:rsidRDefault="00670882">
      <w:r>
        <w:br w:type="page"/>
      </w:r>
    </w:p>
    <w:p w14:paraId="07CBA12B" w14:textId="028CC6DA" w:rsidR="00BE2161" w:rsidRDefault="00BE2161" w:rsidP="00BE2161">
      <w:pPr>
        <w:pStyle w:val="Heading1"/>
      </w:pPr>
      <w:bookmarkStart w:id="136" w:name="_Toc70599006"/>
      <w:r w:rsidRPr="00D66B7A">
        <w:lastRenderedPageBreak/>
        <w:t>Introduction</w:t>
      </w:r>
      <w:bookmarkEnd w:id="136"/>
    </w:p>
    <w:p w14:paraId="28EA8E11" w14:textId="5BC4CDC6" w:rsidR="00C1617B" w:rsidRDefault="00C1617B" w:rsidP="00836AA6">
      <w:r>
        <w:t>As part of the creation</w:t>
      </w:r>
      <w:r w:rsidR="009452B2">
        <w:t>,</w:t>
      </w:r>
      <w:r>
        <w:t xml:space="preserve"> and set-up of a new Operator, </w:t>
      </w:r>
      <w:r w:rsidR="009452B2">
        <w:t xml:space="preserve">Iforium have 3 platforms that are used at various stages of the Integration. The platforms, and how they fit into the Integration, are listed below. </w:t>
      </w:r>
    </w:p>
    <w:p w14:paraId="51B929C8" w14:textId="64208BB8" w:rsidR="00C1617B" w:rsidRDefault="00C1617B" w:rsidP="00C1617B">
      <w:pPr>
        <w:pStyle w:val="ListParagraph"/>
        <w:numPr>
          <w:ilvl w:val="0"/>
          <w:numId w:val="36"/>
        </w:numPr>
      </w:pPr>
      <w:r w:rsidRPr="00C1617B">
        <w:rPr>
          <w:b/>
          <w:bCs/>
        </w:rPr>
        <w:t>Staging / Dev Platform</w:t>
      </w:r>
      <w:r>
        <w:t xml:space="preserve"> – </w:t>
      </w:r>
      <w:r w:rsidR="002C751E">
        <w:t>this platform is used during the initial integration phase. The key purpose of this platform is to allow integration activities to complete and is also used as part of the automated operator wallet testing process that Iforium will undertake as part of our sign off. Typically, one or more ‘sample’ content providers will be made available to you within this platform to allow game launch and play, though these may not necessarily be representative of your required content. Once integration has completed and the operator wallet tests have passed QA, it will be necessary to migrate you to the Pre-Production platform</w:t>
      </w:r>
      <w:r w:rsidR="00C552DC">
        <w:t xml:space="preserve"> where operator and supplier UAT processes can commence</w:t>
      </w:r>
      <w:r w:rsidR="002C751E">
        <w:t>.</w:t>
      </w:r>
      <w:r>
        <w:t xml:space="preserve"> </w:t>
      </w:r>
    </w:p>
    <w:p w14:paraId="4F9D06E2" w14:textId="77777777" w:rsidR="00670882" w:rsidRDefault="00670882" w:rsidP="00670882">
      <w:pPr>
        <w:pStyle w:val="ListParagraph"/>
        <w:ind w:left="502"/>
      </w:pPr>
    </w:p>
    <w:p w14:paraId="095A95C1" w14:textId="5A2CA5A5" w:rsidR="0050334B" w:rsidRDefault="00C1617B" w:rsidP="00F60287">
      <w:pPr>
        <w:pStyle w:val="ListParagraph"/>
        <w:numPr>
          <w:ilvl w:val="0"/>
          <w:numId w:val="36"/>
        </w:numPr>
      </w:pPr>
      <w:r w:rsidRPr="00F60287">
        <w:rPr>
          <w:b/>
          <w:bCs/>
        </w:rPr>
        <w:t>Pre</w:t>
      </w:r>
      <w:r w:rsidRPr="00C1617B">
        <w:t>-</w:t>
      </w:r>
      <w:r w:rsidRPr="00F60287">
        <w:rPr>
          <w:b/>
          <w:bCs/>
        </w:rPr>
        <w:t>Production Platform</w:t>
      </w:r>
      <w:r>
        <w:t xml:space="preserve"> – </w:t>
      </w:r>
      <w:r w:rsidR="002C751E">
        <w:t>t</w:t>
      </w:r>
      <w:r>
        <w:t xml:space="preserve">his platform </w:t>
      </w:r>
      <w:r w:rsidR="00F60287">
        <w:t xml:space="preserve">is </w:t>
      </w:r>
      <w:r w:rsidR="002C751E">
        <w:t xml:space="preserve">used for operator QA and sign off processes. Iforium will provision </w:t>
      </w:r>
      <w:proofErr w:type="gramStart"/>
      <w:r w:rsidR="002C751E">
        <w:t>all of</w:t>
      </w:r>
      <w:proofErr w:type="gramEnd"/>
      <w:r w:rsidR="002C751E">
        <w:t xml:space="preserve"> your requested content providers within this platform. It is expected that you will be able to launch and test </w:t>
      </w:r>
      <w:proofErr w:type="gramStart"/>
      <w:r w:rsidR="002C751E">
        <w:t>all of</w:t>
      </w:r>
      <w:proofErr w:type="gramEnd"/>
      <w:r w:rsidR="002C751E">
        <w:t xml:space="preserve"> your requested content and additionally this environment would be connected to your own staging/pre-production UI environment.  It should also be noted that some content providers may also wish to run a QA cycle within this environment prior to agreement to move to a production platform.</w:t>
      </w:r>
      <w:r w:rsidR="00B35982">
        <w:t xml:space="preserve"> </w:t>
      </w:r>
    </w:p>
    <w:p w14:paraId="7DDB8E38" w14:textId="77777777" w:rsidR="00670882" w:rsidRDefault="00670882" w:rsidP="00670882">
      <w:pPr>
        <w:pStyle w:val="ListParagraph"/>
        <w:ind w:left="502"/>
      </w:pPr>
    </w:p>
    <w:p w14:paraId="09B62D6B" w14:textId="33ECA775" w:rsidR="00F60287" w:rsidRPr="00AE5363" w:rsidRDefault="00F60287" w:rsidP="00F60287">
      <w:pPr>
        <w:pStyle w:val="ListParagraph"/>
        <w:numPr>
          <w:ilvl w:val="0"/>
          <w:numId w:val="36"/>
        </w:numPr>
        <w:rPr>
          <w:b/>
          <w:bCs/>
        </w:rPr>
      </w:pPr>
      <w:r w:rsidRPr="00F60287">
        <w:rPr>
          <w:b/>
          <w:bCs/>
        </w:rPr>
        <w:t xml:space="preserve">Production </w:t>
      </w:r>
      <w:r>
        <w:rPr>
          <w:b/>
          <w:bCs/>
        </w:rPr>
        <w:t>–</w:t>
      </w:r>
      <w:r w:rsidRPr="00F60287">
        <w:rPr>
          <w:b/>
          <w:bCs/>
        </w:rPr>
        <w:t xml:space="preserve"> </w:t>
      </w:r>
      <w:r>
        <w:t xml:space="preserve">Once all development (to enable go live) has been completed, and Iforium have signed off the Wallet Tests, the Production Platform </w:t>
      </w:r>
      <w:r w:rsidR="001E2A79">
        <w:t>can</w:t>
      </w:r>
      <w:r>
        <w:t xml:space="preserve"> be created. The platform may be created before Iforium have received production casinos from the Content Providers, and these will be configured once available.</w:t>
      </w:r>
    </w:p>
    <w:p w14:paraId="6BC5C801" w14:textId="77777777" w:rsidR="00AE5363" w:rsidRPr="00AE5363" w:rsidRDefault="00AE5363" w:rsidP="00AE5363">
      <w:pPr>
        <w:pStyle w:val="ListParagraph"/>
        <w:rPr>
          <w:b/>
          <w:bCs/>
        </w:rPr>
      </w:pPr>
    </w:p>
    <w:p w14:paraId="10F3B8DE" w14:textId="5C8B418F" w:rsidR="00AE5363" w:rsidRPr="001E2A79" w:rsidRDefault="00AE5363" w:rsidP="00F60287">
      <w:pPr>
        <w:pStyle w:val="ListParagraph"/>
        <w:numPr>
          <w:ilvl w:val="0"/>
          <w:numId w:val="36"/>
        </w:numPr>
        <w:rPr>
          <w:b/>
          <w:bCs/>
        </w:rPr>
      </w:pPr>
      <w:r>
        <w:rPr>
          <w:b/>
          <w:bCs/>
        </w:rPr>
        <w:t xml:space="preserve">GGO Wallet Test Harness </w:t>
      </w:r>
      <w:r>
        <w:t>– this is used for operator QA and sign off process</w:t>
      </w:r>
      <w:ins w:id="137" w:author="Greg Whyte" w:date="2021-04-29T14:11:00Z">
        <w:r>
          <w:t xml:space="preserve"> for the </w:t>
        </w:r>
      </w:ins>
      <w:ins w:id="138" w:author="Greg Whyte" w:date="2021-04-29T14:13:00Z">
        <w:r>
          <w:t xml:space="preserve">external wallet tests. </w:t>
        </w:r>
      </w:ins>
      <w:ins w:id="139" w:author="Greg Whyte" w:date="2021-04-29T14:14:00Z">
        <w:r>
          <w:t xml:space="preserve">Once Iforium have </w:t>
        </w:r>
      </w:ins>
      <w:ins w:id="140" w:author="Greg Whyte" w:date="2021-04-29T14:16:00Z">
        <w:r>
          <w:t xml:space="preserve">received </w:t>
        </w:r>
      </w:ins>
      <w:del w:id="141" w:author="Greg Whyte" w:date="2021-04-29T14:11:00Z">
        <w:r w:rsidDel="00AE5363">
          <w:delText>es</w:delText>
        </w:r>
      </w:del>
      <w:ins w:id="142" w:author="Greg Whyte" w:date="2021-04-29T14:19:00Z">
        <w:r>
          <w:t xml:space="preserve">and setup wallet details </w:t>
        </w:r>
      </w:ins>
      <w:ins w:id="143" w:author="Greg Whyte" w:date="2021-04-29T14:21:00Z">
        <w:r>
          <w:t>you</w:t>
        </w:r>
      </w:ins>
      <w:ins w:id="144" w:author="Greg Whyte" w:date="2021-04-29T14:19:00Z">
        <w:r>
          <w:t xml:space="preserve"> wi</w:t>
        </w:r>
      </w:ins>
      <w:ins w:id="145" w:author="Greg Whyte" w:date="2021-04-29T14:20:00Z">
        <w:r>
          <w:t>ll be able to conduct wallet tests independently</w:t>
        </w:r>
      </w:ins>
      <w:ins w:id="146" w:author="Greg Whyte" w:date="2021-04-29T14:22:00Z">
        <w:r>
          <w:t xml:space="preserve">, </w:t>
        </w:r>
      </w:ins>
      <w:ins w:id="147" w:author="Greg Whyte" w:date="2021-04-29T14:20:00Z">
        <w:r>
          <w:t>see expec</w:t>
        </w:r>
      </w:ins>
      <w:ins w:id="148" w:author="Greg Whyte" w:date="2021-04-29T14:21:00Z">
        <w:r>
          <w:t xml:space="preserve">ted results </w:t>
        </w:r>
      </w:ins>
      <w:ins w:id="149" w:author="Greg Whyte" w:date="2021-04-29T14:22:00Z">
        <w:r>
          <w:t>and failures. Which can be progressed by your development team a</w:t>
        </w:r>
      </w:ins>
      <w:ins w:id="150" w:author="Greg Whyte" w:date="2021-04-29T14:23:00Z">
        <w:r>
          <w:t>s</w:t>
        </w:r>
      </w:ins>
      <w:ins w:id="151" w:author="Greg Whyte" w:date="2021-04-29T14:22:00Z">
        <w:r>
          <w:t xml:space="preserve"> required.</w:t>
        </w:r>
      </w:ins>
    </w:p>
    <w:p w14:paraId="60089C90" w14:textId="77777777" w:rsidR="001E2A79" w:rsidRPr="002C162E" w:rsidRDefault="001E2A79" w:rsidP="001E2A79">
      <w:pPr>
        <w:pStyle w:val="ListParagraph"/>
        <w:rPr>
          <w:b/>
          <w:bCs/>
        </w:rPr>
      </w:pPr>
    </w:p>
    <w:p w14:paraId="2F4D5CB6" w14:textId="77777777" w:rsidR="00670882" w:rsidRDefault="001E2A79" w:rsidP="002C162E">
      <w:r>
        <w:t>Contained in this document is the</w:t>
      </w:r>
      <w:r w:rsidR="002C162E">
        <w:t xml:space="preserve"> information required by </w:t>
      </w:r>
      <w:r w:rsidR="00670882">
        <w:t>the Operator</w:t>
      </w:r>
      <w:r w:rsidR="002C162E">
        <w:t xml:space="preserve"> for the creation and subsequent configuration of each of the 3 platforms (as mentioned above)</w:t>
      </w:r>
      <w:r>
        <w:t>, into GameFlex</w:t>
      </w:r>
      <w:r w:rsidR="002C162E">
        <w:t xml:space="preserve">. </w:t>
      </w:r>
      <w:r w:rsidR="00021373">
        <w:t>To</w:t>
      </w:r>
      <w:r w:rsidR="00B65FAC">
        <w:t xml:space="preserve"> complete the</w:t>
      </w:r>
      <w:r>
        <w:t xml:space="preserve"> </w:t>
      </w:r>
      <w:r w:rsidR="002C162E">
        <w:t>configuration</w:t>
      </w:r>
      <w:r w:rsidR="00B65FAC">
        <w:t>,</w:t>
      </w:r>
      <w:r w:rsidR="002C162E">
        <w:t xml:space="preserve"> we require </w:t>
      </w:r>
      <w:r w:rsidR="00B65FAC">
        <w:t>further</w:t>
      </w:r>
      <w:r w:rsidR="002C162E">
        <w:t xml:space="preserve"> Information </w:t>
      </w:r>
      <w:proofErr w:type="gramStart"/>
      <w:r w:rsidR="00670882">
        <w:t xml:space="preserve">in order </w:t>
      </w:r>
      <w:r>
        <w:t>to</w:t>
      </w:r>
      <w:proofErr w:type="gramEnd"/>
      <w:r>
        <w:t xml:space="preserve"> </w:t>
      </w:r>
      <w:r w:rsidR="002C162E">
        <w:t xml:space="preserve">set-up each environment. </w:t>
      </w:r>
    </w:p>
    <w:p w14:paraId="37377674" w14:textId="54B7EEB4" w:rsidR="002C162E" w:rsidRDefault="002C162E" w:rsidP="002C162E">
      <w:r>
        <w:t>Please, at the earliest opportunity, complete the relevant sections and return to the Head of Delivery.</w:t>
      </w:r>
    </w:p>
    <w:p w14:paraId="07106D3B" w14:textId="55ECBE3E" w:rsidR="009708A1" w:rsidRDefault="009708A1" w:rsidP="002C162E"/>
    <w:p w14:paraId="764B3B38" w14:textId="00248E6E" w:rsidR="009708A1" w:rsidRDefault="009708A1" w:rsidP="002C162E"/>
    <w:p w14:paraId="1578C477" w14:textId="0E448E0A" w:rsidR="009708A1" w:rsidRDefault="009708A1" w:rsidP="002C162E"/>
    <w:p w14:paraId="7709C968" w14:textId="77777777" w:rsidR="00683BB1" w:rsidRDefault="00683BB1" w:rsidP="002C162E"/>
    <w:p w14:paraId="26E2F526" w14:textId="7B76769C" w:rsidR="009708A1" w:rsidRDefault="009708A1" w:rsidP="002C162E"/>
    <w:p w14:paraId="0AB12ED8" w14:textId="63378313" w:rsidR="009708A1" w:rsidRDefault="009708A1" w:rsidP="002C162E"/>
    <w:p w14:paraId="63AC5308" w14:textId="406F3E1C" w:rsidR="009708A1" w:rsidRDefault="009708A1" w:rsidP="002C162E"/>
    <w:p w14:paraId="60FF10AB" w14:textId="1517BB8F" w:rsidR="0041466C" w:rsidRDefault="00F60287" w:rsidP="0001538D">
      <w:pPr>
        <w:pStyle w:val="Heading1"/>
      </w:pPr>
      <w:bookmarkStart w:id="152" w:name="_Toc70599007"/>
      <w:r>
        <w:t>Staging /</w:t>
      </w:r>
      <w:r w:rsidR="00BD0FFD">
        <w:t xml:space="preserve"> Dev Configuration</w:t>
      </w:r>
      <w:bookmarkEnd w:id="152"/>
    </w:p>
    <w:p w14:paraId="342F6BF1" w14:textId="77777777" w:rsidR="0041466C" w:rsidRDefault="0041466C" w:rsidP="0041466C">
      <w:pPr>
        <w:pStyle w:val="Heading2"/>
      </w:pPr>
      <w:bookmarkStart w:id="153" w:name="_Toc70599008"/>
      <w:r>
        <w:t>Iforium Configuration</w:t>
      </w:r>
      <w:bookmarkEnd w:id="153"/>
    </w:p>
    <w:tbl>
      <w:tblPr>
        <w:tblStyle w:val="ListTable1Light-Accent3"/>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20" w:firstRow="1" w:lastRow="0" w:firstColumn="0" w:lastColumn="0" w:noHBand="0" w:noVBand="1"/>
      </w:tblPr>
      <w:tblGrid>
        <w:gridCol w:w="1917"/>
        <w:gridCol w:w="7799"/>
      </w:tblGrid>
      <w:tr w:rsidR="0041466C" w14:paraId="1977264F" w14:textId="77777777" w:rsidTr="00256EE3">
        <w:trPr>
          <w:cnfStyle w:val="100000000000" w:firstRow="1" w:lastRow="0" w:firstColumn="0" w:lastColumn="0" w:oddVBand="0" w:evenVBand="0" w:oddHBand="0" w:evenHBand="0" w:firstRowFirstColumn="0" w:firstRowLastColumn="0" w:lastRowFirstColumn="0" w:lastRowLastColumn="0"/>
        </w:trPr>
        <w:tc>
          <w:tcPr>
            <w:tcW w:w="1475" w:type="pct"/>
            <w:tcBorders>
              <w:bottom w:val="none" w:sz="0" w:space="0" w:color="auto"/>
            </w:tcBorders>
          </w:tcPr>
          <w:p w14:paraId="1A4CC96E" w14:textId="77777777" w:rsidR="0041466C" w:rsidRPr="00E60F4D" w:rsidRDefault="0041466C" w:rsidP="0041466C">
            <w:pPr>
              <w:jc w:val="center"/>
            </w:pPr>
            <w:r>
              <w:t>Parameter / Requirement</w:t>
            </w:r>
          </w:p>
        </w:tc>
        <w:tc>
          <w:tcPr>
            <w:tcW w:w="3525" w:type="pct"/>
            <w:tcBorders>
              <w:bottom w:val="none" w:sz="0" w:space="0" w:color="auto"/>
            </w:tcBorders>
          </w:tcPr>
          <w:p w14:paraId="0ED84260" w14:textId="77777777" w:rsidR="0041466C" w:rsidRPr="00E60F4D" w:rsidRDefault="0041466C" w:rsidP="0041466C">
            <w:pPr>
              <w:jc w:val="center"/>
            </w:pPr>
            <w:r>
              <w:t>Value(s)</w:t>
            </w:r>
          </w:p>
        </w:tc>
      </w:tr>
      <w:tr w:rsidR="002968CE" w14:paraId="6DE751E4" w14:textId="77777777" w:rsidTr="00256EE3">
        <w:trPr>
          <w:cnfStyle w:val="000000100000" w:firstRow="0" w:lastRow="0" w:firstColumn="0" w:lastColumn="0" w:oddVBand="0" w:evenVBand="0" w:oddHBand="1" w:evenHBand="0" w:firstRowFirstColumn="0" w:firstRowLastColumn="0" w:lastRowFirstColumn="0" w:lastRowLastColumn="0"/>
        </w:trPr>
        <w:tc>
          <w:tcPr>
            <w:tcW w:w="1475" w:type="pct"/>
          </w:tcPr>
          <w:p w14:paraId="49823D62" w14:textId="416933D4" w:rsidR="002968CE" w:rsidRDefault="002968CE" w:rsidP="0041466C">
            <w:r>
              <w:t>Operator Code</w:t>
            </w:r>
          </w:p>
        </w:tc>
        <w:tc>
          <w:tcPr>
            <w:tcW w:w="3525" w:type="pct"/>
          </w:tcPr>
          <w:p w14:paraId="2479C0D4" w14:textId="2DF6332F" w:rsidR="002968CE" w:rsidRPr="0051243D" w:rsidRDefault="002B662A" w:rsidP="0041466C">
            <w:pPr>
              <w:rPr>
                <w:b/>
                <w:bCs/>
              </w:rPr>
            </w:pPr>
            <w:ins w:id="154" w:author="Andy Pease" w:date="2021-09-23T13:34:00Z">
              <w:r>
                <w:rPr>
                  <w:b/>
                  <w:bCs/>
                </w:rPr>
                <w:t>LVS</w:t>
              </w:r>
            </w:ins>
          </w:p>
        </w:tc>
      </w:tr>
      <w:tr w:rsidR="002968CE" w14:paraId="4FC693DC" w14:textId="77777777" w:rsidTr="00256EE3">
        <w:tc>
          <w:tcPr>
            <w:tcW w:w="1475" w:type="pct"/>
          </w:tcPr>
          <w:p w14:paraId="2498457F" w14:textId="01060E24" w:rsidR="002968CE" w:rsidRDefault="002968CE" w:rsidP="0041466C">
            <w:r>
              <w:t>Brand ID</w:t>
            </w:r>
          </w:p>
        </w:tc>
        <w:tc>
          <w:tcPr>
            <w:tcW w:w="3525" w:type="pct"/>
          </w:tcPr>
          <w:p w14:paraId="00AEDFA6" w14:textId="6FDA45B2" w:rsidR="002968CE" w:rsidRDefault="002B662A" w:rsidP="0041466C">
            <w:ins w:id="155" w:author="Andy Pease" w:date="2021-09-23T13:34:00Z">
              <w:r>
                <w:t>142</w:t>
              </w:r>
            </w:ins>
          </w:p>
        </w:tc>
      </w:tr>
      <w:tr w:rsidR="0041466C" w14:paraId="52CCA8C5" w14:textId="77777777" w:rsidTr="00256EE3">
        <w:trPr>
          <w:cnfStyle w:val="000000100000" w:firstRow="0" w:lastRow="0" w:firstColumn="0" w:lastColumn="0" w:oddVBand="0" w:evenVBand="0" w:oddHBand="1" w:evenHBand="0" w:firstRowFirstColumn="0" w:firstRowLastColumn="0" w:lastRowFirstColumn="0" w:lastRowLastColumn="0"/>
        </w:trPr>
        <w:tc>
          <w:tcPr>
            <w:tcW w:w="1475" w:type="pct"/>
          </w:tcPr>
          <w:p w14:paraId="0B05587A" w14:textId="1EE9C728" w:rsidR="0041466C" w:rsidRDefault="007F1D8A" w:rsidP="0041466C">
            <w:proofErr w:type="spellStart"/>
            <w:r>
              <w:t>WepAPI</w:t>
            </w:r>
            <w:proofErr w:type="spellEnd"/>
            <w:r>
              <w:t xml:space="preserve"> URL</w:t>
            </w:r>
          </w:p>
        </w:tc>
        <w:tc>
          <w:tcPr>
            <w:tcW w:w="3525" w:type="pct"/>
          </w:tcPr>
          <w:p w14:paraId="67200780" w14:textId="09FBDC58" w:rsidR="0041466C" w:rsidRDefault="00CB5193" w:rsidP="0041466C">
            <w:r w:rsidRPr="00CB5193">
              <w:t>https://webapi-s009.iforium.com</w:t>
            </w:r>
          </w:p>
        </w:tc>
      </w:tr>
      <w:tr w:rsidR="0041466C" w14:paraId="7B3EAE4A" w14:textId="77777777" w:rsidTr="00256EE3">
        <w:tc>
          <w:tcPr>
            <w:tcW w:w="1475" w:type="pct"/>
          </w:tcPr>
          <w:p w14:paraId="10735D4B" w14:textId="2CED353D" w:rsidR="0041466C" w:rsidRDefault="00256EE3" w:rsidP="0041466C">
            <w:ins w:id="156" w:author="Greg Whyte" w:date="2021-09-23T13:10:00Z">
              <w:r>
                <w:rPr>
                  <w:rFonts w:eastAsia="Arial Unicode MS"/>
                </w:rPr>
                <w:t>GUL URL</w:t>
              </w:r>
            </w:ins>
            <w:del w:id="157" w:author="Greg Whyte" w:date="2021-09-23T13:10:00Z">
              <w:r w:rsidR="0022235E" w:rsidDel="00256EE3">
                <w:delText>WebApi Token</w:delText>
              </w:r>
            </w:del>
          </w:p>
        </w:tc>
        <w:tc>
          <w:tcPr>
            <w:tcW w:w="3525" w:type="pct"/>
          </w:tcPr>
          <w:p w14:paraId="34CEC3EA" w14:textId="362E0243" w:rsidR="0041466C" w:rsidRDefault="00256EE3" w:rsidP="0041466C">
            <w:ins w:id="158" w:author="Greg Whyte" w:date="2021-09-23T13:11:00Z">
              <w:r>
                <w:rPr>
                  <w:rFonts w:ascii="Segoe UI" w:eastAsia="Arial Unicode MS" w:hAnsi="Segoe UI" w:cs="Segoe UI"/>
                  <w:color w:val="172B4D"/>
                  <w:sz w:val="21"/>
                  <w:szCs w:val="21"/>
                  <w:shd w:val="clear" w:color="auto" w:fill="FFFFFF"/>
                </w:rPr>
                <w:t>https://gameflex-s000.</w:t>
              </w:r>
            </w:ins>
            <w:ins w:id="159" w:author="Greg Whyte" w:date="2021-09-23T13:14:00Z">
              <w:r>
                <w:rPr>
                  <w:rFonts w:ascii="Segoe UI" w:eastAsia="Arial Unicode MS" w:hAnsi="Segoe UI" w:cs="Segoe UI"/>
                  <w:color w:val="172B4D"/>
                  <w:sz w:val="21"/>
                  <w:szCs w:val="21"/>
                  <w:shd w:val="clear" w:color="auto" w:fill="FFFFFF"/>
                </w:rPr>
                <w:t>iforium.com</w:t>
              </w:r>
            </w:ins>
            <w:ins w:id="160" w:author="Greg Whyte" w:date="2021-09-23T13:11:00Z">
              <w:r>
                <w:rPr>
                  <w:rFonts w:ascii="Segoe UI" w:eastAsia="Arial Unicode MS" w:hAnsi="Segoe UI" w:cs="Segoe UI"/>
                  <w:color w:val="172B4D"/>
                  <w:sz w:val="21"/>
                  <w:szCs w:val="21"/>
                  <w:shd w:val="clear" w:color="auto" w:fill="FFFFFF"/>
                </w:rPr>
                <w:t>/gamelaunch/api/v2.0/game-launchers/gul/v1/launch/</w:t>
              </w:r>
            </w:ins>
          </w:p>
        </w:tc>
      </w:tr>
      <w:tr w:rsidR="00256EE3" w14:paraId="7E88191B" w14:textId="77777777" w:rsidTr="00256EE3">
        <w:trPr>
          <w:cnfStyle w:val="000000100000" w:firstRow="0" w:lastRow="0" w:firstColumn="0" w:lastColumn="0" w:oddVBand="0" w:evenVBand="0" w:oddHBand="1" w:evenHBand="0" w:firstRowFirstColumn="0" w:firstRowLastColumn="0" w:lastRowFirstColumn="0" w:lastRowLastColumn="0"/>
          <w:ins w:id="161" w:author="Greg Whyte" w:date="2021-09-23T13:18:00Z"/>
        </w:trPr>
        <w:tc>
          <w:tcPr>
            <w:tcW w:w="1475" w:type="pct"/>
          </w:tcPr>
          <w:p w14:paraId="5558E8AE" w14:textId="59805555" w:rsidR="00256EE3" w:rsidRDefault="00256EE3" w:rsidP="00256EE3">
            <w:pPr>
              <w:rPr>
                <w:ins w:id="162" w:author="Greg Whyte" w:date="2021-09-23T13:18:00Z"/>
              </w:rPr>
            </w:pPr>
            <w:ins w:id="163" w:author="Greg Whyte" w:date="2021-09-23T13:18:00Z">
              <w:r>
                <w:rPr>
                  <w:rFonts w:eastAsia="Arial Unicode MS"/>
                </w:rPr>
                <w:t>GUL Casino ID</w:t>
              </w:r>
            </w:ins>
          </w:p>
        </w:tc>
        <w:tc>
          <w:tcPr>
            <w:tcW w:w="3525" w:type="pct"/>
          </w:tcPr>
          <w:p w14:paraId="4EE33C2B" w14:textId="0DE751DB" w:rsidR="00256EE3" w:rsidRDefault="002B662A" w:rsidP="00256EE3">
            <w:pPr>
              <w:rPr>
                <w:ins w:id="164" w:author="Greg Whyte" w:date="2021-09-23T13:18:00Z"/>
              </w:rPr>
            </w:pPr>
            <w:ins w:id="165" w:author="Andy Pease" w:date="2021-09-23T13:34:00Z">
              <w:r>
                <w:t>S009-</w:t>
              </w:r>
            </w:ins>
            <w:ins w:id="166" w:author="Andy Pease" w:date="2021-09-23T13:35:00Z">
              <w:r>
                <w:t>LVS-142</w:t>
              </w:r>
            </w:ins>
          </w:p>
        </w:tc>
      </w:tr>
      <w:tr w:rsidR="00256EE3" w14:paraId="5AE8A7C9" w14:textId="77777777" w:rsidTr="00256EE3">
        <w:tc>
          <w:tcPr>
            <w:tcW w:w="1475" w:type="pct"/>
          </w:tcPr>
          <w:p w14:paraId="2EB13542" w14:textId="6AA97EF9" w:rsidR="00256EE3" w:rsidRDefault="00256EE3" w:rsidP="00256EE3">
            <w:ins w:id="167" w:author="Greg Whyte" w:date="2021-09-23T13:15:00Z">
              <w:r>
                <w:t>Identification Token (used for Hand History)</w:t>
              </w:r>
            </w:ins>
            <w:del w:id="168" w:author="Greg Whyte" w:date="2021-09-23T13:15:00Z">
              <w:r w:rsidDel="002C2CCE">
                <w:delText>WebAPI Signature</w:delText>
              </w:r>
            </w:del>
          </w:p>
        </w:tc>
        <w:tc>
          <w:tcPr>
            <w:tcW w:w="3525" w:type="pct"/>
          </w:tcPr>
          <w:p w14:paraId="5F54FFDD" w14:textId="5CAD6CBB" w:rsidR="00256EE3" w:rsidRDefault="002B662A" w:rsidP="00256EE3">
            <w:ins w:id="169" w:author="Andy Pease" w:date="2021-09-23T13:39:00Z">
              <w:r w:rsidRPr="002B662A">
                <w:t>jchKtcfXg3</w:t>
              </w:r>
            </w:ins>
          </w:p>
        </w:tc>
      </w:tr>
      <w:tr w:rsidR="00256EE3" w14:paraId="5EAA357E" w14:textId="77777777" w:rsidTr="00256EE3">
        <w:trPr>
          <w:cnfStyle w:val="000000100000" w:firstRow="0" w:lastRow="0" w:firstColumn="0" w:lastColumn="0" w:oddVBand="0" w:evenVBand="0" w:oddHBand="1" w:evenHBand="0" w:firstRowFirstColumn="0" w:firstRowLastColumn="0" w:lastRowFirstColumn="0" w:lastRowLastColumn="0"/>
        </w:trPr>
        <w:tc>
          <w:tcPr>
            <w:tcW w:w="1475" w:type="pct"/>
          </w:tcPr>
          <w:p w14:paraId="2A79B671" w14:textId="57C03F0E" w:rsidR="00256EE3" w:rsidRDefault="00256EE3" w:rsidP="00256EE3">
            <w:ins w:id="170" w:author="Greg Whyte" w:date="2021-09-23T13:15:00Z">
              <w:r>
                <w:t>Signature Token (used for Hand History)</w:t>
              </w:r>
            </w:ins>
            <w:del w:id="171" w:author="Greg Whyte" w:date="2021-09-23T13:15:00Z">
              <w:r w:rsidDel="002C2CCE">
                <w:delText>GEL URL</w:delText>
              </w:r>
            </w:del>
          </w:p>
        </w:tc>
        <w:tc>
          <w:tcPr>
            <w:tcW w:w="3525" w:type="pct"/>
          </w:tcPr>
          <w:p w14:paraId="1A58E086" w14:textId="2374F10B" w:rsidR="00256EE3" w:rsidRDefault="002B662A" w:rsidP="00256EE3">
            <w:ins w:id="172" w:author="Andy Pease" w:date="2021-09-23T13:40:00Z">
              <w:r w:rsidRPr="002B662A">
                <w:t>17056EB6CD6D73177D71250F4D0DC58BDD410F10FFC55BE70667B8F8328EA164</w:t>
              </w:r>
              <w:r w:rsidRPr="002B662A" w:rsidDel="00256EE3">
                <w:t xml:space="preserve"> </w:t>
              </w:r>
            </w:ins>
            <w:del w:id="173" w:author="Greg Whyte" w:date="2021-09-23T13:15:00Z">
              <w:r w:rsidR="00256EE3" w:rsidDel="00256EE3">
                <w:fldChar w:fldCharType="begin"/>
              </w:r>
              <w:r w:rsidR="00256EE3" w:rsidDel="00256EE3">
                <w:delInstrText xml:space="preserve"> HYPERLINK "https://gameflex-s009.iforium.com/gamelaunch/express/gameflexExpressLibraryLoader.js" </w:delInstrText>
              </w:r>
              <w:r w:rsidR="00256EE3" w:rsidDel="00256EE3">
                <w:fldChar w:fldCharType="separate"/>
              </w:r>
              <w:r w:rsidR="00256EE3" w:rsidDel="00256EE3">
                <w:rPr>
                  <w:rStyle w:val="Hyperlink"/>
                  <w:rFonts w:ascii="Segoe UI" w:hAnsi="Segoe UI" w:cs="Segoe UI"/>
                  <w:color w:val="0052CC"/>
                  <w:sz w:val="21"/>
                  <w:szCs w:val="21"/>
                  <w:shd w:val="clear" w:color="auto" w:fill="FFFFFF"/>
                </w:rPr>
                <w:delText>https://gameflex-s009.iforium.com/gamelaunch/express/gameflexExpressLibraryLoader.js</w:delText>
              </w:r>
              <w:r w:rsidR="00256EE3" w:rsidDel="00256EE3">
                <w:rPr>
                  <w:rStyle w:val="Hyperlink"/>
                  <w:rFonts w:ascii="Segoe UI" w:hAnsi="Segoe UI" w:cs="Segoe UI"/>
                  <w:color w:val="0052CC"/>
                  <w:sz w:val="21"/>
                  <w:szCs w:val="21"/>
                  <w:shd w:val="clear" w:color="auto" w:fill="FFFFFF"/>
                </w:rPr>
                <w:fldChar w:fldCharType="end"/>
              </w:r>
            </w:del>
          </w:p>
        </w:tc>
      </w:tr>
      <w:tr w:rsidR="0041466C" w14:paraId="62E70879" w14:textId="77777777" w:rsidTr="00256EE3">
        <w:trPr>
          <w:trHeight w:val="293"/>
        </w:trPr>
        <w:tc>
          <w:tcPr>
            <w:tcW w:w="1475" w:type="pct"/>
          </w:tcPr>
          <w:p w14:paraId="42D3012F" w14:textId="351E5DC1" w:rsidR="0041466C" w:rsidRDefault="0022235E" w:rsidP="0041466C">
            <w:r>
              <w:t>Iforium IP</w:t>
            </w:r>
            <w:r w:rsidR="00A814B5">
              <w:t xml:space="preserve"> (for whitelisting purposes)</w:t>
            </w:r>
          </w:p>
        </w:tc>
        <w:tc>
          <w:tcPr>
            <w:tcW w:w="3525" w:type="pct"/>
          </w:tcPr>
          <w:p w14:paraId="33E13CD2" w14:textId="712AAE4B" w:rsidR="0041466C" w:rsidRPr="002F5569" w:rsidRDefault="00CB5193" w:rsidP="0041466C">
            <w:pPr>
              <w:rPr>
                <w:rFonts w:cstheme="minorHAnsi"/>
              </w:rPr>
            </w:pPr>
            <w:r w:rsidRPr="00CB5193">
              <w:rPr>
                <w:rFonts w:cstheme="minorHAnsi"/>
              </w:rPr>
              <w:t>83.218.20.18</w:t>
            </w:r>
          </w:p>
        </w:tc>
      </w:tr>
    </w:tbl>
    <w:p w14:paraId="56023131" w14:textId="7DF00EF4" w:rsidR="0022235E" w:rsidRDefault="0022235E" w:rsidP="0022235E">
      <w:pPr>
        <w:pStyle w:val="Heading2"/>
      </w:pPr>
      <w:bookmarkStart w:id="174" w:name="_Toc70599009"/>
      <w:r>
        <w:t>Iforium Back Office</w:t>
      </w:r>
      <w:bookmarkEnd w:id="174"/>
      <w:r>
        <w:t xml:space="preserve"> </w:t>
      </w:r>
    </w:p>
    <w:tbl>
      <w:tblPr>
        <w:tblStyle w:val="ListTable1Light-Accent3"/>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20" w:firstRow="1" w:lastRow="0" w:firstColumn="0" w:lastColumn="0" w:noHBand="0" w:noVBand="1"/>
      </w:tblPr>
      <w:tblGrid>
        <w:gridCol w:w="4096"/>
        <w:gridCol w:w="5620"/>
      </w:tblGrid>
      <w:tr w:rsidR="00896532" w14:paraId="6811673B" w14:textId="77777777" w:rsidTr="00930872">
        <w:trPr>
          <w:cnfStyle w:val="100000000000" w:firstRow="1" w:lastRow="0" w:firstColumn="0" w:lastColumn="0" w:oddVBand="0" w:evenVBand="0" w:oddHBand="0" w:evenHBand="0" w:firstRowFirstColumn="0" w:firstRowLastColumn="0" w:lastRowFirstColumn="0" w:lastRowLastColumn="0"/>
        </w:trPr>
        <w:tc>
          <w:tcPr>
            <w:tcW w:w="2108" w:type="pct"/>
          </w:tcPr>
          <w:p w14:paraId="765AC4AD" w14:textId="77777777" w:rsidR="00896532" w:rsidRPr="00E60F4D" w:rsidRDefault="00896532" w:rsidP="00C1617B">
            <w:pPr>
              <w:jc w:val="center"/>
            </w:pPr>
            <w:r>
              <w:t>Parameter / Requirement</w:t>
            </w:r>
          </w:p>
        </w:tc>
        <w:tc>
          <w:tcPr>
            <w:tcW w:w="2892" w:type="pct"/>
          </w:tcPr>
          <w:p w14:paraId="13380B2D" w14:textId="77777777" w:rsidR="00896532" w:rsidRDefault="00896532" w:rsidP="00C1617B">
            <w:pPr>
              <w:jc w:val="center"/>
            </w:pPr>
            <w:r>
              <w:t>Value(s)</w:t>
            </w:r>
          </w:p>
        </w:tc>
      </w:tr>
      <w:tr w:rsidR="00896532" w14:paraId="3A6A2DD8" w14:textId="77777777" w:rsidTr="00930872">
        <w:trPr>
          <w:cnfStyle w:val="000000100000" w:firstRow="0" w:lastRow="0" w:firstColumn="0" w:lastColumn="0" w:oddVBand="0" w:evenVBand="0" w:oddHBand="1" w:evenHBand="0" w:firstRowFirstColumn="0" w:firstRowLastColumn="0" w:lastRowFirstColumn="0" w:lastRowLastColumn="0"/>
        </w:trPr>
        <w:tc>
          <w:tcPr>
            <w:tcW w:w="2108" w:type="pct"/>
          </w:tcPr>
          <w:p w14:paraId="7EB230E0" w14:textId="77777777" w:rsidR="00896532" w:rsidRDefault="00896532" w:rsidP="00C1617B">
            <w:r>
              <w:t>URL</w:t>
            </w:r>
          </w:p>
        </w:tc>
        <w:tc>
          <w:tcPr>
            <w:tcW w:w="2892" w:type="pct"/>
          </w:tcPr>
          <w:p w14:paraId="1509F78A" w14:textId="04159FE6" w:rsidR="00896532" w:rsidRDefault="00CB5193" w:rsidP="00C1617B">
            <w:r w:rsidRPr="00CB5193">
              <w:t>https://backoffice-s009.iforium.com</w:t>
            </w:r>
          </w:p>
        </w:tc>
      </w:tr>
      <w:tr w:rsidR="00896532" w14:paraId="3BBDB949" w14:textId="77777777" w:rsidTr="00930872">
        <w:tc>
          <w:tcPr>
            <w:tcW w:w="2108" w:type="pct"/>
          </w:tcPr>
          <w:p w14:paraId="166D809A" w14:textId="77777777" w:rsidR="00896532" w:rsidRDefault="00896532" w:rsidP="00C1617B">
            <w:r>
              <w:t xml:space="preserve">Admin username </w:t>
            </w:r>
          </w:p>
        </w:tc>
        <w:tc>
          <w:tcPr>
            <w:tcW w:w="2892" w:type="pct"/>
          </w:tcPr>
          <w:p w14:paraId="01EB5237" w14:textId="60996C9D" w:rsidR="00896532" w:rsidRDefault="002B662A" w:rsidP="00C1617B">
            <w:proofErr w:type="spellStart"/>
            <w:ins w:id="175" w:author="Andy Pease" w:date="2021-09-23T13:37:00Z">
              <w:r w:rsidRPr="006B6D6A">
                <w:rPr>
                  <w:i/>
                  <w:iCs/>
                </w:rPr>
                <w:t>Livescore_Admin</w:t>
              </w:r>
            </w:ins>
            <w:proofErr w:type="spellEnd"/>
            <w:del w:id="176" w:author="Andy Pease" w:date="2021-09-23T13:37:00Z">
              <w:r w:rsidR="0072140B" w:rsidDel="002B662A">
                <w:rPr>
                  <w:i/>
                  <w:iCs/>
                </w:rPr>
                <w:delText>To be provided by Iforium</w:delText>
              </w:r>
            </w:del>
          </w:p>
        </w:tc>
      </w:tr>
      <w:tr w:rsidR="00896532" w14:paraId="5C91AF60" w14:textId="77777777" w:rsidTr="00930872">
        <w:trPr>
          <w:cnfStyle w:val="000000100000" w:firstRow="0" w:lastRow="0" w:firstColumn="0" w:lastColumn="0" w:oddVBand="0" w:evenVBand="0" w:oddHBand="1" w:evenHBand="0" w:firstRowFirstColumn="0" w:firstRowLastColumn="0" w:lastRowFirstColumn="0" w:lastRowLastColumn="0"/>
        </w:trPr>
        <w:tc>
          <w:tcPr>
            <w:tcW w:w="2108" w:type="pct"/>
          </w:tcPr>
          <w:p w14:paraId="7879ECED" w14:textId="77777777" w:rsidR="00896532" w:rsidRDefault="00896532" w:rsidP="00C1617B">
            <w:r>
              <w:t>Admin password</w:t>
            </w:r>
          </w:p>
        </w:tc>
        <w:tc>
          <w:tcPr>
            <w:tcW w:w="2892" w:type="pct"/>
          </w:tcPr>
          <w:p w14:paraId="788334E8" w14:textId="1F900096" w:rsidR="00896532" w:rsidRDefault="002B662A" w:rsidP="00C1617B">
            <w:proofErr w:type="gramStart"/>
            <w:ins w:id="177" w:author="Andy Pease" w:date="2021-09-23T13:38:00Z">
              <w:r w:rsidRPr="006B6D6A">
                <w:rPr>
                  <w:i/>
                  <w:iCs/>
                </w:rPr>
                <w:t>!f</w:t>
              </w:r>
              <w:proofErr w:type="gramEnd"/>
              <w:r w:rsidRPr="006B6D6A">
                <w:rPr>
                  <w:i/>
                  <w:iCs/>
                </w:rPr>
                <w:t>0riumLVS</w:t>
              </w:r>
            </w:ins>
            <w:del w:id="178" w:author="Andy Pease" w:date="2021-09-23T13:38:00Z">
              <w:r w:rsidR="0072140B" w:rsidDel="002B662A">
                <w:rPr>
                  <w:i/>
                  <w:iCs/>
                </w:rPr>
                <w:delText>To be provided by Iforium</w:delText>
              </w:r>
            </w:del>
          </w:p>
        </w:tc>
      </w:tr>
    </w:tbl>
    <w:p w14:paraId="06E6B69B" w14:textId="7F04344E" w:rsidR="00BE2161" w:rsidDel="00E5225E" w:rsidRDefault="00BE2161" w:rsidP="0041466C">
      <w:pPr>
        <w:rPr>
          <w:del w:id="179" w:author="Greg Whyte" w:date="2021-09-23T13:22:00Z"/>
        </w:rPr>
      </w:pPr>
    </w:p>
    <w:p w14:paraId="5C4F0572" w14:textId="4F9AC826" w:rsidR="0022235E" w:rsidRDefault="00670882" w:rsidP="0022235E">
      <w:pPr>
        <w:pStyle w:val="Heading2"/>
      </w:pPr>
      <w:bookmarkStart w:id="180" w:name="_Toc70599010"/>
      <w:r>
        <w:t xml:space="preserve">Operator </w:t>
      </w:r>
      <w:r w:rsidR="0022235E">
        <w:t>Configuration</w:t>
      </w:r>
      <w:bookmarkEnd w:id="180"/>
    </w:p>
    <w:tbl>
      <w:tblPr>
        <w:tblStyle w:val="ListTable1Light-Accent3"/>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20" w:firstRow="1" w:lastRow="0" w:firstColumn="0" w:lastColumn="0" w:noHBand="0" w:noVBand="1"/>
      </w:tblPr>
      <w:tblGrid>
        <w:gridCol w:w="4096"/>
        <w:gridCol w:w="5620"/>
      </w:tblGrid>
      <w:tr w:rsidR="0022235E" w14:paraId="02F4DB19" w14:textId="77777777" w:rsidTr="00DC17CF">
        <w:trPr>
          <w:cnfStyle w:val="100000000000" w:firstRow="1" w:lastRow="0" w:firstColumn="0" w:lastColumn="0" w:oddVBand="0" w:evenVBand="0" w:oddHBand="0" w:evenHBand="0" w:firstRowFirstColumn="0" w:firstRowLastColumn="0" w:lastRowFirstColumn="0" w:lastRowLastColumn="0"/>
          <w:trHeight w:val="812"/>
        </w:trPr>
        <w:tc>
          <w:tcPr>
            <w:tcW w:w="2108" w:type="pct"/>
            <w:tcBorders>
              <w:bottom w:val="none" w:sz="0" w:space="0" w:color="auto"/>
            </w:tcBorders>
          </w:tcPr>
          <w:p w14:paraId="5E90D60E" w14:textId="77777777" w:rsidR="0022235E" w:rsidRPr="00E60F4D" w:rsidRDefault="0022235E" w:rsidP="00076A32">
            <w:pPr>
              <w:jc w:val="center"/>
            </w:pPr>
            <w:r>
              <w:t>Parameter / Requirement</w:t>
            </w:r>
          </w:p>
        </w:tc>
        <w:tc>
          <w:tcPr>
            <w:tcW w:w="2892" w:type="pct"/>
            <w:tcBorders>
              <w:bottom w:val="none" w:sz="0" w:space="0" w:color="auto"/>
            </w:tcBorders>
          </w:tcPr>
          <w:p w14:paraId="7570C9A6" w14:textId="77777777" w:rsidR="0022235E" w:rsidRPr="00E60F4D" w:rsidRDefault="0022235E" w:rsidP="00076A32">
            <w:pPr>
              <w:jc w:val="center"/>
            </w:pPr>
            <w:r>
              <w:t>Value(s)</w:t>
            </w:r>
          </w:p>
        </w:tc>
      </w:tr>
      <w:tr w:rsidR="0022235E" w14:paraId="2FF9D1F3" w14:textId="77777777" w:rsidTr="00DC17CF">
        <w:trPr>
          <w:cnfStyle w:val="000000100000" w:firstRow="0" w:lastRow="0" w:firstColumn="0" w:lastColumn="0" w:oddVBand="0" w:evenVBand="0" w:oddHBand="1" w:evenHBand="0" w:firstRowFirstColumn="0" w:firstRowLastColumn="0" w:lastRowFirstColumn="0" w:lastRowLastColumn="0"/>
        </w:trPr>
        <w:tc>
          <w:tcPr>
            <w:tcW w:w="2108" w:type="pct"/>
          </w:tcPr>
          <w:p w14:paraId="0685EFE1" w14:textId="738099AF" w:rsidR="00BD0FFD" w:rsidRPr="0022235E" w:rsidRDefault="00BD0FFD" w:rsidP="00076A32">
            <w:pPr>
              <w:rPr>
                <w:rFonts w:cstheme="minorHAnsi"/>
              </w:rPr>
            </w:pPr>
            <w:r>
              <w:rPr>
                <w:rFonts w:cstheme="minorHAnsi"/>
              </w:rPr>
              <w:t>Wallet URL</w:t>
            </w:r>
          </w:p>
        </w:tc>
        <w:tc>
          <w:tcPr>
            <w:tcW w:w="2892" w:type="pct"/>
          </w:tcPr>
          <w:p w14:paraId="5B503B25" w14:textId="7F892F2E" w:rsidR="0022235E" w:rsidRPr="0091048D" w:rsidRDefault="0022235E" w:rsidP="00076A32">
            <w:pPr>
              <w:rPr>
                <w:color w:val="auto"/>
              </w:rPr>
            </w:pPr>
          </w:p>
        </w:tc>
      </w:tr>
      <w:tr w:rsidR="0022235E" w14:paraId="6B3CF8FC" w14:textId="77777777" w:rsidTr="00DC17CF">
        <w:tc>
          <w:tcPr>
            <w:tcW w:w="2108" w:type="pct"/>
          </w:tcPr>
          <w:p w14:paraId="1DF827D4" w14:textId="2687079A" w:rsidR="0022235E" w:rsidRPr="0022235E" w:rsidRDefault="00BD0FFD" w:rsidP="00076A32">
            <w:pPr>
              <w:rPr>
                <w:rFonts w:cstheme="minorHAnsi"/>
              </w:rPr>
            </w:pPr>
            <w:r>
              <w:rPr>
                <w:rFonts w:cstheme="minorHAnsi"/>
              </w:rPr>
              <w:t>Staging / Dev IP’s</w:t>
            </w:r>
          </w:p>
        </w:tc>
        <w:tc>
          <w:tcPr>
            <w:tcW w:w="2892" w:type="pct"/>
          </w:tcPr>
          <w:p w14:paraId="541CAD9B" w14:textId="6BD97B50" w:rsidR="0022235E" w:rsidRPr="0091048D" w:rsidRDefault="0022235E" w:rsidP="00076A32">
            <w:pPr>
              <w:rPr>
                <w:color w:val="auto"/>
              </w:rPr>
            </w:pPr>
          </w:p>
        </w:tc>
      </w:tr>
      <w:tr w:rsidR="00256EE3" w14:paraId="72EFE59B" w14:textId="77777777" w:rsidTr="00DC17CF">
        <w:trPr>
          <w:cnfStyle w:val="000000100000" w:firstRow="0" w:lastRow="0" w:firstColumn="0" w:lastColumn="0" w:oddVBand="0" w:evenVBand="0" w:oddHBand="1" w:evenHBand="0" w:firstRowFirstColumn="0" w:firstRowLastColumn="0" w:lastRowFirstColumn="0" w:lastRowLastColumn="0"/>
          <w:ins w:id="181" w:author="Greg Whyte" w:date="2021-09-23T13:09:00Z"/>
        </w:trPr>
        <w:tc>
          <w:tcPr>
            <w:tcW w:w="2108" w:type="pct"/>
          </w:tcPr>
          <w:p w14:paraId="51989C2C" w14:textId="0C61E5B2" w:rsidR="00256EE3" w:rsidRDefault="00256EE3" w:rsidP="00076A32">
            <w:pPr>
              <w:rPr>
                <w:ins w:id="182" w:author="Greg Whyte" w:date="2021-09-23T13:09:00Z"/>
                <w:rFonts w:cstheme="minorHAnsi"/>
              </w:rPr>
            </w:pPr>
            <w:ins w:id="183" w:author="Greg Whyte" w:date="2021-09-23T13:10:00Z">
              <w:r>
                <w:rPr>
                  <w:rFonts w:eastAsia="Arial Unicode MS" w:cstheme="minorHAnsi"/>
                </w:rPr>
                <w:lastRenderedPageBreak/>
                <w:t>GGO Wallet Username</w:t>
              </w:r>
            </w:ins>
          </w:p>
        </w:tc>
        <w:tc>
          <w:tcPr>
            <w:tcW w:w="2892" w:type="pct"/>
          </w:tcPr>
          <w:p w14:paraId="66AC16B4" w14:textId="77777777" w:rsidR="00256EE3" w:rsidRPr="0091048D" w:rsidRDefault="00256EE3" w:rsidP="00076A32">
            <w:pPr>
              <w:rPr>
                <w:ins w:id="184" w:author="Greg Whyte" w:date="2021-09-23T13:09:00Z"/>
                <w:color w:val="auto"/>
              </w:rPr>
            </w:pPr>
          </w:p>
        </w:tc>
      </w:tr>
      <w:tr w:rsidR="00256EE3" w14:paraId="2292885D" w14:textId="77777777" w:rsidTr="00DC17CF">
        <w:trPr>
          <w:ins w:id="185" w:author="Greg Whyte" w:date="2021-09-23T13:09:00Z"/>
        </w:trPr>
        <w:tc>
          <w:tcPr>
            <w:tcW w:w="2108" w:type="pct"/>
          </w:tcPr>
          <w:p w14:paraId="619C8047" w14:textId="077239FD" w:rsidR="00256EE3" w:rsidRDefault="00256EE3" w:rsidP="00076A32">
            <w:pPr>
              <w:rPr>
                <w:ins w:id="186" w:author="Greg Whyte" w:date="2021-09-23T13:09:00Z"/>
                <w:rFonts w:cstheme="minorHAnsi"/>
              </w:rPr>
            </w:pPr>
            <w:ins w:id="187" w:author="Greg Whyte" w:date="2021-09-23T13:10:00Z">
              <w:r>
                <w:rPr>
                  <w:rFonts w:eastAsia="Arial Unicode MS" w:cstheme="minorHAnsi"/>
                </w:rPr>
                <w:t>GGO Wallet Password</w:t>
              </w:r>
            </w:ins>
          </w:p>
        </w:tc>
        <w:tc>
          <w:tcPr>
            <w:tcW w:w="2892" w:type="pct"/>
          </w:tcPr>
          <w:p w14:paraId="4BF21EC0" w14:textId="77777777" w:rsidR="00256EE3" w:rsidRPr="0091048D" w:rsidRDefault="00256EE3" w:rsidP="00076A32">
            <w:pPr>
              <w:rPr>
                <w:ins w:id="188" w:author="Greg Whyte" w:date="2021-09-23T13:09:00Z"/>
                <w:color w:val="auto"/>
              </w:rPr>
            </w:pPr>
          </w:p>
        </w:tc>
      </w:tr>
    </w:tbl>
    <w:p w14:paraId="201ADE43" w14:textId="0F5AFA85" w:rsidR="008357EF" w:rsidDel="00E5225E" w:rsidRDefault="008357EF" w:rsidP="0041466C">
      <w:pPr>
        <w:rPr>
          <w:del w:id="189" w:author="Greg Whyte" w:date="2021-09-23T13:23:00Z"/>
        </w:rPr>
      </w:pPr>
    </w:p>
    <w:p w14:paraId="0059BCD8" w14:textId="45C9FF7F" w:rsidR="008357EF" w:rsidDel="00E5225E" w:rsidRDefault="008357EF">
      <w:pPr>
        <w:pStyle w:val="Heading1"/>
        <w:rPr>
          <w:del w:id="190" w:author="Greg Whyte" w:date="2021-09-23T13:22:00Z"/>
        </w:rPr>
        <w:pPrChange w:id="191" w:author="Greg Whyte" w:date="2021-09-23T13:22:00Z">
          <w:pPr/>
        </w:pPrChange>
      </w:pPr>
      <w:del w:id="192" w:author="Greg Whyte" w:date="2021-09-23T13:23:00Z">
        <w:r w:rsidDel="00E5225E">
          <w:br w:type="page"/>
        </w:r>
      </w:del>
    </w:p>
    <w:p w14:paraId="4BC2C8BF" w14:textId="41629D3A" w:rsidR="004311DE" w:rsidRDefault="004311DE" w:rsidP="00E5225E">
      <w:pPr>
        <w:pStyle w:val="Heading1"/>
      </w:pPr>
      <w:bookmarkStart w:id="193" w:name="_Toc70599011"/>
      <w:r>
        <w:t>Pre - Production Configuration</w:t>
      </w:r>
      <w:bookmarkEnd w:id="193"/>
    </w:p>
    <w:p w14:paraId="0A9C19F6" w14:textId="77777777" w:rsidR="004311DE" w:rsidRDefault="004311DE" w:rsidP="004311DE">
      <w:pPr>
        <w:pStyle w:val="Heading2"/>
      </w:pPr>
      <w:bookmarkStart w:id="194" w:name="_Toc70599012"/>
      <w:r>
        <w:t>Iforium Configuration</w:t>
      </w:r>
      <w:bookmarkEnd w:id="194"/>
    </w:p>
    <w:tbl>
      <w:tblPr>
        <w:tblStyle w:val="ListTable1Light-Accent3"/>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20" w:firstRow="1" w:lastRow="0" w:firstColumn="0" w:lastColumn="0" w:noHBand="0" w:noVBand="1"/>
      </w:tblPr>
      <w:tblGrid>
        <w:gridCol w:w="3813"/>
        <w:gridCol w:w="5903"/>
      </w:tblGrid>
      <w:tr w:rsidR="004311DE" w14:paraId="6012CE10" w14:textId="77777777" w:rsidTr="005A73DD">
        <w:trPr>
          <w:cnfStyle w:val="100000000000" w:firstRow="1" w:lastRow="0" w:firstColumn="0" w:lastColumn="0" w:oddVBand="0" w:evenVBand="0" w:oddHBand="0" w:evenHBand="0" w:firstRowFirstColumn="0" w:firstRowLastColumn="0" w:lastRowFirstColumn="0" w:lastRowLastColumn="0"/>
        </w:trPr>
        <w:tc>
          <w:tcPr>
            <w:tcW w:w="1962" w:type="pct"/>
            <w:tcBorders>
              <w:bottom w:val="none" w:sz="0" w:space="0" w:color="auto"/>
            </w:tcBorders>
          </w:tcPr>
          <w:p w14:paraId="219CAC4A" w14:textId="77777777" w:rsidR="004311DE" w:rsidRPr="00E60F4D" w:rsidRDefault="004311DE" w:rsidP="009708A1">
            <w:pPr>
              <w:jc w:val="center"/>
            </w:pPr>
            <w:r>
              <w:t>Parameter / Requirement</w:t>
            </w:r>
          </w:p>
        </w:tc>
        <w:tc>
          <w:tcPr>
            <w:tcW w:w="3038" w:type="pct"/>
            <w:tcBorders>
              <w:bottom w:val="none" w:sz="0" w:space="0" w:color="auto"/>
            </w:tcBorders>
          </w:tcPr>
          <w:p w14:paraId="128A5606" w14:textId="77777777" w:rsidR="004311DE" w:rsidRPr="00E60F4D" w:rsidRDefault="004311DE" w:rsidP="009708A1">
            <w:pPr>
              <w:jc w:val="center"/>
            </w:pPr>
            <w:r>
              <w:t>Value(s)</w:t>
            </w:r>
          </w:p>
        </w:tc>
      </w:tr>
      <w:tr w:rsidR="002968CE" w14:paraId="781BD703" w14:textId="77777777" w:rsidTr="005A73DD">
        <w:trPr>
          <w:cnfStyle w:val="000000100000" w:firstRow="0" w:lastRow="0" w:firstColumn="0" w:lastColumn="0" w:oddVBand="0" w:evenVBand="0" w:oddHBand="1" w:evenHBand="0" w:firstRowFirstColumn="0" w:firstRowLastColumn="0" w:lastRowFirstColumn="0" w:lastRowLastColumn="0"/>
        </w:trPr>
        <w:tc>
          <w:tcPr>
            <w:tcW w:w="1962" w:type="pct"/>
          </w:tcPr>
          <w:p w14:paraId="5D334F8B" w14:textId="3B8A7E0C" w:rsidR="002968CE" w:rsidRDefault="002968CE" w:rsidP="009708A1">
            <w:r>
              <w:t>Operator Code</w:t>
            </w:r>
          </w:p>
        </w:tc>
        <w:tc>
          <w:tcPr>
            <w:tcW w:w="3038" w:type="pct"/>
          </w:tcPr>
          <w:p w14:paraId="147F70EC" w14:textId="7B56B3BD" w:rsidR="002968CE" w:rsidRDefault="009177B5" w:rsidP="009708A1">
            <w:r>
              <w:t>*Same as Staging above*</w:t>
            </w:r>
          </w:p>
        </w:tc>
      </w:tr>
      <w:tr w:rsidR="002968CE" w14:paraId="7338BCA0" w14:textId="77777777" w:rsidTr="005A73DD">
        <w:tc>
          <w:tcPr>
            <w:tcW w:w="1962" w:type="pct"/>
          </w:tcPr>
          <w:p w14:paraId="0E255D5B" w14:textId="242E20EC" w:rsidR="002968CE" w:rsidRDefault="002968CE" w:rsidP="009708A1">
            <w:r>
              <w:t>Brand ID</w:t>
            </w:r>
          </w:p>
        </w:tc>
        <w:tc>
          <w:tcPr>
            <w:tcW w:w="3038" w:type="pct"/>
          </w:tcPr>
          <w:p w14:paraId="4A7B31F7" w14:textId="2F78C489" w:rsidR="002968CE" w:rsidRDefault="009177B5" w:rsidP="009708A1">
            <w:r>
              <w:t>*Same as Staging above*</w:t>
            </w:r>
          </w:p>
        </w:tc>
      </w:tr>
      <w:tr w:rsidR="00256EE3" w14:paraId="685697ED" w14:textId="77777777" w:rsidTr="005A73DD">
        <w:trPr>
          <w:cnfStyle w:val="000000100000" w:firstRow="0" w:lastRow="0" w:firstColumn="0" w:lastColumn="0" w:oddVBand="0" w:evenVBand="0" w:oddHBand="1" w:evenHBand="0" w:firstRowFirstColumn="0" w:firstRowLastColumn="0" w:lastRowFirstColumn="0" w:lastRowLastColumn="0"/>
        </w:trPr>
        <w:tc>
          <w:tcPr>
            <w:tcW w:w="1962" w:type="pct"/>
          </w:tcPr>
          <w:p w14:paraId="4C782A42" w14:textId="4C144775" w:rsidR="00256EE3" w:rsidRDefault="00256EE3" w:rsidP="00256EE3">
            <w:proofErr w:type="spellStart"/>
            <w:ins w:id="195" w:author="Greg Whyte" w:date="2021-09-23T13:16:00Z">
              <w:r>
                <w:t>WepAPI</w:t>
              </w:r>
              <w:proofErr w:type="spellEnd"/>
              <w:r>
                <w:t xml:space="preserve"> URL</w:t>
              </w:r>
            </w:ins>
            <w:del w:id="196" w:author="Greg Whyte" w:date="2021-09-23T13:16:00Z">
              <w:r w:rsidDel="009D2396">
                <w:delText>WepAPI URL</w:delText>
              </w:r>
            </w:del>
          </w:p>
        </w:tc>
        <w:tc>
          <w:tcPr>
            <w:tcW w:w="3038" w:type="pct"/>
          </w:tcPr>
          <w:p w14:paraId="38F9F5C7" w14:textId="5EB1ABD6" w:rsidR="00256EE3" w:rsidRDefault="00256EE3" w:rsidP="00256EE3">
            <w:ins w:id="197" w:author="Greg Whyte" w:date="2021-09-23T13:16:00Z">
              <w:r w:rsidRPr="00CB5193">
                <w:t>https://webapi-</w:t>
              </w:r>
              <w:r>
                <w:t>p</w:t>
              </w:r>
              <w:r w:rsidRPr="00CB5193">
                <w:t>009.iforium.com</w:t>
              </w:r>
            </w:ins>
            <w:del w:id="198" w:author="Greg Whyte" w:date="2021-09-23T13:16:00Z">
              <w:r w:rsidDel="009D2396">
                <w:fldChar w:fldCharType="begin"/>
              </w:r>
              <w:r w:rsidDel="009D2396">
                <w:delInstrText xml:space="preserve"> HYPERLINK "http://webapi-p009.iforium.com" </w:delInstrText>
              </w:r>
              <w:r w:rsidDel="009D2396">
                <w:fldChar w:fldCharType="separate"/>
              </w:r>
              <w:r w:rsidRPr="00DC358B" w:rsidDel="009D2396">
                <w:rPr>
                  <w:rStyle w:val="Hyperlink"/>
                  <w:rFonts w:ascii="Arial" w:hAnsi="Arial" w:cs="Arial"/>
                  <w:sz w:val="21"/>
                  <w:szCs w:val="21"/>
                </w:rPr>
                <w:delText>http://webapi-p009.iforium.com</w:delText>
              </w:r>
              <w:r w:rsidDel="009D2396">
                <w:rPr>
                  <w:rStyle w:val="Hyperlink"/>
                  <w:rFonts w:ascii="Arial" w:hAnsi="Arial" w:cs="Arial"/>
                  <w:sz w:val="21"/>
                  <w:szCs w:val="21"/>
                </w:rPr>
                <w:fldChar w:fldCharType="end"/>
              </w:r>
            </w:del>
          </w:p>
        </w:tc>
      </w:tr>
      <w:tr w:rsidR="00256EE3" w14:paraId="3CCA83E2" w14:textId="77777777" w:rsidTr="005A73DD">
        <w:tc>
          <w:tcPr>
            <w:tcW w:w="1962" w:type="pct"/>
          </w:tcPr>
          <w:p w14:paraId="5D0F479F" w14:textId="1D63315E" w:rsidR="00256EE3" w:rsidRDefault="00256EE3" w:rsidP="00256EE3">
            <w:ins w:id="199" w:author="Greg Whyte" w:date="2021-09-23T13:16:00Z">
              <w:r>
                <w:rPr>
                  <w:rFonts w:eastAsia="Arial Unicode MS"/>
                </w:rPr>
                <w:t>GUL URL</w:t>
              </w:r>
            </w:ins>
            <w:del w:id="200" w:author="Greg Whyte" w:date="2021-09-23T13:16:00Z">
              <w:r w:rsidDel="009D2396">
                <w:delText>WebApi Token</w:delText>
              </w:r>
            </w:del>
          </w:p>
        </w:tc>
        <w:tc>
          <w:tcPr>
            <w:tcW w:w="3038" w:type="pct"/>
          </w:tcPr>
          <w:p w14:paraId="2E3B8783" w14:textId="2386D419" w:rsidR="00256EE3" w:rsidRDefault="00256EE3" w:rsidP="00256EE3">
            <w:ins w:id="201" w:author="Greg Whyte" w:date="2021-09-23T13:16:00Z">
              <w:r>
                <w:rPr>
                  <w:rFonts w:ascii="Segoe UI" w:eastAsia="Arial Unicode MS" w:hAnsi="Segoe UI" w:cs="Segoe UI"/>
                  <w:color w:val="172B4D"/>
                  <w:sz w:val="21"/>
                  <w:szCs w:val="21"/>
                  <w:shd w:val="clear" w:color="auto" w:fill="FFFFFF"/>
                </w:rPr>
                <w:t>https://gameflex-p000.iforium.com/gamelaunch/api/v2.0/game-launchers/gul/v1/launch/</w:t>
              </w:r>
            </w:ins>
            <w:del w:id="202" w:author="Greg Whyte" w:date="2021-09-23T13:16:00Z">
              <w:r w:rsidDel="009D2396">
                <w:delText>*Same as Staging above*</w:delText>
              </w:r>
            </w:del>
          </w:p>
        </w:tc>
      </w:tr>
      <w:tr w:rsidR="00256EE3" w14:paraId="1AB1AEE7" w14:textId="77777777" w:rsidTr="005A73DD">
        <w:trPr>
          <w:cnfStyle w:val="000000100000" w:firstRow="0" w:lastRow="0" w:firstColumn="0" w:lastColumn="0" w:oddVBand="0" w:evenVBand="0" w:oddHBand="1" w:evenHBand="0" w:firstRowFirstColumn="0" w:firstRowLastColumn="0" w:lastRowFirstColumn="0" w:lastRowLastColumn="0"/>
          <w:ins w:id="203" w:author="Greg Whyte" w:date="2021-09-23T13:18:00Z"/>
        </w:trPr>
        <w:tc>
          <w:tcPr>
            <w:tcW w:w="1962" w:type="pct"/>
          </w:tcPr>
          <w:p w14:paraId="1AFDC8B2" w14:textId="7C21195A" w:rsidR="00256EE3" w:rsidRDefault="00256EE3" w:rsidP="00256EE3">
            <w:pPr>
              <w:rPr>
                <w:ins w:id="204" w:author="Greg Whyte" w:date="2021-09-23T13:18:00Z"/>
              </w:rPr>
            </w:pPr>
            <w:ins w:id="205" w:author="Greg Whyte" w:date="2021-09-23T13:18:00Z">
              <w:r>
                <w:rPr>
                  <w:rFonts w:eastAsia="Arial Unicode MS"/>
                </w:rPr>
                <w:t>GUL Casino ID</w:t>
              </w:r>
            </w:ins>
          </w:p>
        </w:tc>
        <w:tc>
          <w:tcPr>
            <w:tcW w:w="3038" w:type="pct"/>
          </w:tcPr>
          <w:p w14:paraId="150923DE" w14:textId="383402F6" w:rsidR="00256EE3" w:rsidRDefault="002B662A" w:rsidP="00256EE3">
            <w:pPr>
              <w:rPr>
                <w:ins w:id="206" w:author="Greg Whyte" w:date="2021-09-23T13:18:00Z"/>
              </w:rPr>
            </w:pPr>
            <w:ins w:id="207" w:author="Andy Pease" w:date="2021-09-23T13:36:00Z">
              <w:r>
                <w:t>P</w:t>
              </w:r>
              <w:r>
                <w:t>009-LVS-142</w:t>
              </w:r>
            </w:ins>
          </w:p>
        </w:tc>
      </w:tr>
      <w:tr w:rsidR="00256EE3" w14:paraId="43AF24DB" w14:textId="77777777" w:rsidTr="005A73DD">
        <w:tc>
          <w:tcPr>
            <w:tcW w:w="1962" w:type="pct"/>
          </w:tcPr>
          <w:p w14:paraId="40324008" w14:textId="5AEBE4D1" w:rsidR="00256EE3" w:rsidRDefault="00256EE3" w:rsidP="00256EE3">
            <w:ins w:id="208" w:author="Greg Whyte" w:date="2021-09-23T13:16:00Z">
              <w:r>
                <w:t>Identification Token (used for Hand History)</w:t>
              </w:r>
            </w:ins>
            <w:del w:id="209" w:author="Greg Whyte" w:date="2021-09-23T13:16:00Z">
              <w:r w:rsidDel="009D2396">
                <w:delText>WebAPI Signature</w:delText>
              </w:r>
            </w:del>
          </w:p>
        </w:tc>
        <w:tc>
          <w:tcPr>
            <w:tcW w:w="3038" w:type="pct"/>
          </w:tcPr>
          <w:p w14:paraId="62CF3EF5" w14:textId="2D6744B6" w:rsidR="00256EE3" w:rsidRDefault="00256EE3" w:rsidP="00256EE3">
            <w:ins w:id="210" w:author="Greg Whyte" w:date="2021-09-23T13:17:00Z">
              <w:r>
                <w:t>*Same as Staging above*</w:t>
              </w:r>
            </w:ins>
            <w:del w:id="211" w:author="Greg Whyte" w:date="2021-09-23T13:16:00Z">
              <w:r w:rsidDel="009D2396">
                <w:delText>*Same as Staging above*</w:delText>
              </w:r>
            </w:del>
          </w:p>
        </w:tc>
      </w:tr>
      <w:tr w:rsidR="00256EE3" w14:paraId="4F3803BC" w14:textId="77777777" w:rsidTr="005A73DD">
        <w:trPr>
          <w:cnfStyle w:val="000000100000" w:firstRow="0" w:lastRow="0" w:firstColumn="0" w:lastColumn="0" w:oddVBand="0" w:evenVBand="0" w:oddHBand="1" w:evenHBand="0" w:firstRowFirstColumn="0" w:firstRowLastColumn="0" w:lastRowFirstColumn="0" w:lastRowLastColumn="0"/>
        </w:trPr>
        <w:tc>
          <w:tcPr>
            <w:tcW w:w="1962" w:type="pct"/>
          </w:tcPr>
          <w:p w14:paraId="3125B5F5" w14:textId="147D1B14" w:rsidR="00256EE3" w:rsidRDefault="00256EE3" w:rsidP="00256EE3">
            <w:ins w:id="212" w:author="Greg Whyte" w:date="2021-09-23T13:16:00Z">
              <w:r>
                <w:t>Signature Token (used for Hand History)</w:t>
              </w:r>
            </w:ins>
            <w:del w:id="213" w:author="Greg Whyte" w:date="2021-09-23T13:16:00Z">
              <w:r w:rsidDel="009D2396">
                <w:delText>GEL URL</w:delText>
              </w:r>
            </w:del>
          </w:p>
        </w:tc>
        <w:tc>
          <w:tcPr>
            <w:tcW w:w="3038" w:type="pct"/>
          </w:tcPr>
          <w:p w14:paraId="0EC24E06" w14:textId="2192DD57" w:rsidR="00256EE3" w:rsidRDefault="00256EE3" w:rsidP="00256EE3">
            <w:ins w:id="214" w:author="Greg Whyte" w:date="2021-09-23T13:17:00Z">
              <w:r>
                <w:t>*Same as Staging above*</w:t>
              </w:r>
            </w:ins>
            <w:del w:id="215" w:author="Greg Whyte" w:date="2021-09-23T13:16:00Z">
              <w:r w:rsidDel="009D2396">
                <w:rPr>
                  <w:i/>
                  <w:iCs/>
                </w:rPr>
                <w:delText>To be provided by Iforium</w:delText>
              </w:r>
            </w:del>
          </w:p>
        </w:tc>
      </w:tr>
      <w:tr w:rsidR="008E7E6C" w14:paraId="70DC2038" w14:textId="77777777" w:rsidTr="005A73DD">
        <w:trPr>
          <w:trHeight w:val="293"/>
        </w:trPr>
        <w:tc>
          <w:tcPr>
            <w:tcW w:w="1962" w:type="pct"/>
          </w:tcPr>
          <w:p w14:paraId="32F42F0B" w14:textId="65F08566" w:rsidR="008E7E6C" w:rsidRDefault="008E7E6C" w:rsidP="008E7E6C">
            <w:r>
              <w:t>Iforium IP</w:t>
            </w:r>
            <w:r w:rsidR="005A73DD">
              <w:t xml:space="preserve"> (for whitelisting purposes)</w:t>
            </w:r>
          </w:p>
        </w:tc>
        <w:tc>
          <w:tcPr>
            <w:tcW w:w="3038" w:type="pct"/>
          </w:tcPr>
          <w:p w14:paraId="5CBD9A7A" w14:textId="7A6D4B3D" w:rsidR="008E7E6C" w:rsidRPr="002F5569" w:rsidRDefault="00CB5193" w:rsidP="008E7E6C">
            <w:pPr>
              <w:rPr>
                <w:rFonts w:cstheme="minorHAnsi"/>
              </w:rPr>
            </w:pPr>
            <w:r>
              <w:t>*Same as Staging above*</w:t>
            </w:r>
          </w:p>
        </w:tc>
      </w:tr>
    </w:tbl>
    <w:p w14:paraId="12A3BFED" w14:textId="00CBFAB5" w:rsidR="009708A1" w:rsidRPr="009708A1" w:rsidRDefault="009708A1" w:rsidP="009708A1">
      <w:pPr>
        <w:pStyle w:val="Heading2"/>
      </w:pPr>
      <w:bookmarkStart w:id="216" w:name="_Toc70599013"/>
      <w:r>
        <w:t>Iforium Back Office</w:t>
      </w:r>
      <w:bookmarkEnd w:id="216"/>
      <w:r>
        <w:t xml:space="preserve"> </w:t>
      </w:r>
    </w:p>
    <w:tbl>
      <w:tblPr>
        <w:tblStyle w:val="ListTable1Light-Accent3"/>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20" w:firstRow="1" w:lastRow="0" w:firstColumn="0" w:lastColumn="0" w:noHBand="0" w:noVBand="1"/>
      </w:tblPr>
      <w:tblGrid>
        <w:gridCol w:w="3813"/>
        <w:gridCol w:w="5903"/>
      </w:tblGrid>
      <w:tr w:rsidR="004311DE" w14:paraId="28F87F4C" w14:textId="77777777" w:rsidTr="005A73DD">
        <w:trPr>
          <w:cnfStyle w:val="100000000000" w:firstRow="1" w:lastRow="0" w:firstColumn="0" w:lastColumn="0" w:oddVBand="0" w:evenVBand="0" w:oddHBand="0" w:evenHBand="0" w:firstRowFirstColumn="0" w:firstRowLastColumn="0" w:lastRowFirstColumn="0" w:lastRowLastColumn="0"/>
        </w:trPr>
        <w:tc>
          <w:tcPr>
            <w:tcW w:w="1962" w:type="pct"/>
          </w:tcPr>
          <w:p w14:paraId="20631F1B" w14:textId="77777777" w:rsidR="004311DE" w:rsidRPr="00E60F4D" w:rsidRDefault="004311DE" w:rsidP="009708A1">
            <w:pPr>
              <w:jc w:val="center"/>
            </w:pPr>
            <w:r>
              <w:t>Parameter / Requirement</w:t>
            </w:r>
          </w:p>
        </w:tc>
        <w:tc>
          <w:tcPr>
            <w:tcW w:w="3038" w:type="pct"/>
          </w:tcPr>
          <w:p w14:paraId="15AD007D" w14:textId="77777777" w:rsidR="004311DE" w:rsidRDefault="004311DE" w:rsidP="009708A1">
            <w:pPr>
              <w:jc w:val="center"/>
            </w:pPr>
            <w:r>
              <w:t>Value(s)</w:t>
            </w:r>
          </w:p>
        </w:tc>
      </w:tr>
      <w:tr w:rsidR="004311DE" w14:paraId="150A5A71" w14:textId="77777777" w:rsidTr="005A73DD">
        <w:trPr>
          <w:cnfStyle w:val="000000100000" w:firstRow="0" w:lastRow="0" w:firstColumn="0" w:lastColumn="0" w:oddVBand="0" w:evenVBand="0" w:oddHBand="1" w:evenHBand="0" w:firstRowFirstColumn="0" w:firstRowLastColumn="0" w:lastRowFirstColumn="0" w:lastRowLastColumn="0"/>
        </w:trPr>
        <w:tc>
          <w:tcPr>
            <w:tcW w:w="1962" w:type="pct"/>
          </w:tcPr>
          <w:p w14:paraId="60384FD0" w14:textId="77777777" w:rsidR="004311DE" w:rsidRDefault="004311DE" w:rsidP="009708A1">
            <w:r>
              <w:t>URL</w:t>
            </w:r>
          </w:p>
        </w:tc>
        <w:tc>
          <w:tcPr>
            <w:tcW w:w="3038" w:type="pct"/>
          </w:tcPr>
          <w:p w14:paraId="6B5ACA28" w14:textId="39CD20EA" w:rsidR="004311DE" w:rsidRDefault="00CB5193" w:rsidP="009708A1">
            <w:r w:rsidRPr="00CB5193">
              <w:t>https://backoffice-</w:t>
            </w:r>
            <w:r>
              <w:t>p</w:t>
            </w:r>
            <w:r w:rsidRPr="00CB5193">
              <w:t>009.iforium.com</w:t>
            </w:r>
          </w:p>
        </w:tc>
      </w:tr>
      <w:tr w:rsidR="004311DE" w14:paraId="3F241821" w14:textId="77777777" w:rsidTr="005A73DD">
        <w:tc>
          <w:tcPr>
            <w:tcW w:w="1962" w:type="pct"/>
          </w:tcPr>
          <w:p w14:paraId="493C68E8" w14:textId="77777777" w:rsidR="004311DE" w:rsidRDefault="004311DE" w:rsidP="009708A1">
            <w:r>
              <w:t xml:space="preserve">Admin username </w:t>
            </w:r>
          </w:p>
        </w:tc>
        <w:tc>
          <w:tcPr>
            <w:tcW w:w="3038" w:type="pct"/>
          </w:tcPr>
          <w:p w14:paraId="2D916D8A" w14:textId="35030416" w:rsidR="004311DE" w:rsidRDefault="0072140B" w:rsidP="009708A1">
            <w:r>
              <w:rPr>
                <w:i/>
                <w:iCs/>
              </w:rPr>
              <w:t>To be provided by Iforium</w:t>
            </w:r>
          </w:p>
        </w:tc>
      </w:tr>
      <w:tr w:rsidR="004311DE" w14:paraId="1FB2708A" w14:textId="77777777" w:rsidTr="005A73DD">
        <w:trPr>
          <w:cnfStyle w:val="000000100000" w:firstRow="0" w:lastRow="0" w:firstColumn="0" w:lastColumn="0" w:oddVBand="0" w:evenVBand="0" w:oddHBand="1" w:evenHBand="0" w:firstRowFirstColumn="0" w:firstRowLastColumn="0" w:lastRowFirstColumn="0" w:lastRowLastColumn="0"/>
        </w:trPr>
        <w:tc>
          <w:tcPr>
            <w:tcW w:w="1962" w:type="pct"/>
          </w:tcPr>
          <w:p w14:paraId="66BE9163" w14:textId="77777777" w:rsidR="004311DE" w:rsidRDefault="004311DE" w:rsidP="009708A1">
            <w:r>
              <w:t>Admin password</w:t>
            </w:r>
          </w:p>
        </w:tc>
        <w:tc>
          <w:tcPr>
            <w:tcW w:w="3038" w:type="pct"/>
          </w:tcPr>
          <w:p w14:paraId="37DC7648" w14:textId="6B6BC6C1" w:rsidR="004311DE" w:rsidRDefault="0072140B" w:rsidP="009708A1">
            <w:r>
              <w:rPr>
                <w:i/>
                <w:iCs/>
              </w:rPr>
              <w:t>To be provided by Iforium</w:t>
            </w:r>
          </w:p>
        </w:tc>
      </w:tr>
    </w:tbl>
    <w:p w14:paraId="620724CF" w14:textId="77777777" w:rsidR="009708A1" w:rsidRDefault="009708A1" w:rsidP="004311DE"/>
    <w:p w14:paraId="0254ACE2" w14:textId="6B166729" w:rsidR="004311DE" w:rsidRDefault="003C3D61" w:rsidP="004311DE">
      <w:pPr>
        <w:pStyle w:val="Heading2"/>
      </w:pPr>
      <w:bookmarkStart w:id="217" w:name="_Toc70599014"/>
      <w:r>
        <w:t xml:space="preserve">Operator </w:t>
      </w:r>
      <w:r w:rsidR="004311DE">
        <w:t>Configuration</w:t>
      </w:r>
      <w:bookmarkEnd w:id="217"/>
    </w:p>
    <w:tbl>
      <w:tblPr>
        <w:tblStyle w:val="ListTable1Light-Accent3"/>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20" w:firstRow="1" w:lastRow="0" w:firstColumn="0" w:lastColumn="0" w:noHBand="0" w:noVBand="1"/>
      </w:tblPr>
      <w:tblGrid>
        <w:gridCol w:w="3813"/>
        <w:gridCol w:w="5903"/>
      </w:tblGrid>
      <w:tr w:rsidR="004311DE" w14:paraId="1F889A55" w14:textId="77777777" w:rsidTr="005A73DD">
        <w:trPr>
          <w:cnfStyle w:val="100000000000" w:firstRow="1" w:lastRow="0" w:firstColumn="0" w:lastColumn="0" w:oddVBand="0" w:evenVBand="0" w:oddHBand="0" w:evenHBand="0" w:firstRowFirstColumn="0" w:firstRowLastColumn="0" w:lastRowFirstColumn="0" w:lastRowLastColumn="0"/>
          <w:trHeight w:val="812"/>
        </w:trPr>
        <w:tc>
          <w:tcPr>
            <w:tcW w:w="1962" w:type="pct"/>
            <w:tcBorders>
              <w:bottom w:val="none" w:sz="0" w:space="0" w:color="auto"/>
            </w:tcBorders>
          </w:tcPr>
          <w:p w14:paraId="05791D2B" w14:textId="77777777" w:rsidR="004311DE" w:rsidRPr="00E60F4D" w:rsidRDefault="004311DE" w:rsidP="009708A1">
            <w:pPr>
              <w:jc w:val="center"/>
            </w:pPr>
            <w:r>
              <w:t>Parameter / Requirement</w:t>
            </w:r>
          </w:p>
        </w:tc>
        <w:tc>
          <w:tcPr>
            <w:tcW w:w="3038" w:type="pct"/>
            <w:tcBorders>
              <w:bottom w:val="none" w:sz="0" w:space="0" w:color="auto"/>
            </w:tcBorders>
          </w:tcPr>
          <w:p w14:paraId="12609D8B" w14:textId="77777777" w:rsidR="004311DE" w:rsidRPr="00E60F4D" w:rsidRDefault="004311DE" w:rsidP="009708A1">
            <w:pPr>
              <w:jc w:val="center"/>
            </w:pPr>
            <w:r>
              <w:t>Value(s)</w:t>
            </w:r>
          </w:p>
        </w:tc>
      </w:tr>
      <w:tr w:rsidR="004311DE" w14:paraId="27F8050F" w14:textId="77777777" w:rsidTr="005A73DD">
        <w:trPr>
          <w:cnfStyle w:val="000000100000" w:firstRow="0" w:lastRow="0" w:firstColumn="0" w:lastColumn="0" w:oddVBand="0" w:evenVBand="0" w:oddHBand="1" w:evenHBand="0" w:firstRowFirstColumn="0" w:firstRowLastColumn="0" w:lastRowFirstColumn="0" w:lastRowLastColumn="0"/>
        </w:trPr>
        <w:tc>
          <w:tcPr>
            <w:tcW w:w="1962" w:type="pct"/>
          </w:tcPr>
          <w:p w14:paraId="569565FD" w14:textId="77777777" w:rsidR="004311DE" w:rsidRPr="0022235E" w:rsidRDefault="004311DE" w:rsidP="009708A1">
            <w:pPr>
              <w:rPr>
                <w:rFonts w:cstheme="minorHAnsi"/>
              </w:rPr>
            </w:pPr>
            <w:r>
              <w:rPr>
                <w:rFonts w:cstheme="minorHAnsi"/>
              </w:rPr>
              <w:t>Wallet URL</w:t>
            </w:r>
          </w:p>
        </w:tc>
        <w:tc>
          <w:tcPr>
            <w:tcW w:w="3038" w:type="pct"/>
          </w:tcPr>
          <w:p w14:paraId="3C767875" w14:textId="01244C03" w:rsidR="004311DE" w:rsidRDefault="004311DE" w:rsidP="009708A1"/>
        </w:tc>
      </w:tr>
      <w:tr w:rsidR="004311DE" w14:paraId="27C2AC51" w14:textId="77777777" w:rsidTr="005A73DD">
        <w:tc>
          <w:tcPr>
            <w:tcW w:w="1962" w:type="pct"/>
          </w:tcPr>
          <w:p w14:paraId="70E6E125" w14:textId="77777777" w:rsidR="004311DE" w:rsidRPr="0022235E" w:rsidRDefault="004311DE" w:rsidP="009708A1">
            <w:pPr>
              <w:rPr>
                <w:rFonts w:cstheme="minorHAnsi"/>
              </w:rPr>
            </w:pPr>
            <w:r>
              <w:rPr>
                <w:rFonts w:cstheme="minorHAnsi"/>
              </w:rPr>
              <w:t>Staging / Dev IP’s</w:t>
            </w:r>
          </w:p>
        </w:tc>
        <w:tc>
          <w:tcPr>
            <w:tcW w:w="3038" w:type="pct"/>
          </w:tcPr>
          <w:p w14:paraId="64583A55" w14:textId="364205BC" w:rsidR="004311DE" w:rsidRDefault="004311DE" w:rsidP="0091048D"/>
        </w:tc>
      </w:tr>
      <w:tr w:rsidR="00256EE3" w14:paraId="5BC0BEE6" w14:textId="77777777" w:rsidTr="005A73DD">
        <w:trPr>
          <w:cnfStyle w:val="000000100000" w:firstRow="0" w:lastRow="0" w:firstColumn="0" w:lastColumn="0" w:oddVBand="0" w:evenVBand="0" w:oddHBand="1" w:evenHBand="0" w:firstRowFirstColumn="0" w:firstRowLastColumn="0" w:lastRowFirstColumn="0" w:lastRowLastColumn="0"/>
          <w:ins w:id="218" w:author="Greg Whyte" w:date="2021-09-23T13:16:00Z"/>
        </w:trPr>
        <w:tc>
          <w:tcPr>
            <w:tcW w:w="1962" w:type="pct"/>
          </w:tcPr>
          <w:p w14:paraId="093FA1BA" w14:textId="0D980CCA" w:rsidR="00256EE3" w:rsidRDefault="00256EE3" w:rsidP="00256EE3">
            <w:pPr>
              <w:rPr>
                <w:ins w:id="219" w:author="Greg Whyte" w:date="2021-09-23T13:16:00Z"/>
                <w:rFonts w:cstheme="minorHAnsi"/>
              </w:rPr>
            </w:pPr>
            <w:ins w:id="220" w:author="Greg Whyte" w:date="2021-09-23T13:16:00Z">
              <w:r>
                <w:rPr>
                  <w:rFonts w:eastAsia="Arial Unicode MS" w:cstheme="minorHAnsi"/>
                </w:rPr>
                <w:t>GGO Wallet Username</w:t>
              </w:r>
            </w:ins>
          </w:p>
        </w:tc>
        <w:tc>
          <w:tcPr>
            <w:tcW w:w="3038" w:type="pct"/>
          </w:tcPr>
          <w:p w14:paraId="692C18CF" w14:textId="77777777" w:rsidR="00256EE3" w:rsidRDefault="00256EE3" w:rsidP="00256EE3">
            <w:pPr>
              <w:rPr>
                <w:ins w:id="221" w:author="Greg Whyte" w:date="2021-09-23T13:16:00Z"/>
              </w:rPr>
            </w:pPr>
          </w:p>
        </w:tc>
      </w:tr>
      <w:tr w:rsidR="00256EE3" w14:paraId="53AF131F" w14:textId="77777777" w:rsidTr="005A73DD">
        <w:trPr>
          <w:ins w:id="222" w:author="Greg Whyte" w:date="2021-09-23T13:16:00Z"/>
        </w:trPr>
        <w:tc>
          <w:tcPr>
            <w:tcW w:w="1962" w:type="pct"/>
          </w:tcPr>
          <w:p w14:paraId="788E6C04" w14:textId="1D2F60C6" w:rsidR="00256EE3" w:rsidRDefault="00256EE3" w:rsidP="00256EE3">
            <w:pPr>
              <w:rPr>
                <w:ins w:id="223" w:author="Greg Whyte" w:date="2021-09-23T13:16:00Z"/>
                <w:rFonts w:cstheme="minorHAnsi"/>
              </w:rPr>
            </w:pPr>
            <w:ins w:id="224" w:author="Greg Whyte" w:date="2021-09-23T13:16:00Z">
              <w:r>
                <w:rPr>
                  <w:rFonts w:eastAsia="Arial Unicode MS" w:cstheme="minorHAnsi"/>
                </w:rPr>
                <w:t>GGO Wallet Password</w:t>
              </w:r>
            </w:ins>
          </w:p>
        </w:tc>
        <w:tc>
          <w:tcPr>
            <w:tcW w:w="3038" w:type="pct"/>
          </w:tcPr>
          <w:p w14:paraId="0AD2CA7F" w14:textId="77777777" w:rsidR="00256EE3" w:rsidRDefault="00256EE3" w:rsidP="00256EE3">
            <w:pPr>
              <w:rPr>
                <w:ins w:id="225" w:author="Greg Whyte" w:date="2021-09-23T13:16:00Z"/>
              </w:rPr>
            </w:pPr>
          </w:p>
        </w:tc>
      </w:tr>
    </w:tbl>
    <w:p w14:paraId="75EBF0BC" w14:textId="77777777" w:rsidR="00C656D7" w:rsidRPr="00C656D7" w:rsidRDefault="00C656D7" w:rsidP="00C656D7">
      <w:pPr>
        <w:rPr>
          <w:i/>
          <w:iCs/>
        </w:rPr>
      </w:pPr>
      <w:r w:rsidRPr="00C656D7">
        <w:rPr>
          <w:i/>
          <w:iCs/>
        </w:rPr>
        <w:t>If details are the same as Staging / Dev, please leave blank</w:t>
      </w:r>
    </w:p>
    <w:p w14:paraId="189133A9" w14:textId="6AD62C8B" w:rsidR="008357EF" w:rsidDel="00E5225E" w:rsidRDefault="008357EF" w:rsidP="004311DE">
      <w:pPr>
        <w:rPr>
          <w:del w:id="226" w:author="Greg Whyte" w:date="2021-09-23T13:23:00Z"/>
        </w:rPr>
      </w:pPr>
    </w:p>
    <w:p w14:paraId="3577B2E1" w14:textId="77777777" w:rsidR="008357EF" w:rsidRDefault="008357EF">
      <w:del w:id="227" w:author="Greg Whyte" w:date="2021-09-23T13:23:00Z">
        <w:r w:rsidDel="00E5225E">
          <w:br w:type="page"/>
        </w:r>
      </w:del>
    </w:p>
    <w:p w14:paraId="61B3965E" w14:textId="572610F7" w:rsidR="00B70BC9" w:rsidRDefault="00B70BC9" w:rsidP="00B70BC9">
      <w:pPr>
        <w:pStyle w:val="Heading1"/>
      </w:pPr>
      <w:bookmarkStart w:id="228" w:name="_Toc70599015"/>
      <w:r>
        <w:t>Production Configuration</w:t>
      </w:r>
      <w:bookmarkEnd w:id="228"/>
    </w:p>
    <w:p w14:paraId="419C7EB2" w14:textId="77777777" w:rsidR="00B70BC9" w:rsidRDefault="00B70BC9" w:rsidP="00B70BC9">
      <w:pPr>
        <w:pStyle w:val="Heading2"/>
      </w:pPr>
      <w:bookmarkStart w:id="229" w:name="_Toc70599016"/>
      <w:r>
        <w:t>Iforium Configuration</w:t>
      </w:r>
      <w:bookmarkEnd w:id="229"/>
    </w:p>
    <w:tbl>
      <w:tblPr>
        <w:tblStyle w:val="ListTable1Light-Accent3"/>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20" w:firstRow="1" w:lastRow="0" w:firstColumn="0" w:lastColumn="0" w:noHBand="0" w:noVBand="1"/>
      </w:tblPr>
      <w:tblGrid>
        <w:gridCol w:w="3671"/>
        <w:gridCol w:w="6045"/>
      </w:tblGrid>
      <w:tr w:rsidR="00B70BC9" w14:paraId="3729E6C2" w14:textId="77777777" w:rsidTr="005A73DD">
        <w:trPr>
          <w:cnfStyle w:val="100000000000" w:firstRow="1" w:lastRow="0" w:firstColumn="0" w:lastColumn="0" w:oddVBand="0" w:evenVBand="0" w:oddHBand="0" w:evenHBand="0" w:firstRowFirstColumn="0" w:firstRowLastColumn="0" w:lastRowFirstColumn="0" w:lastRowLastColumn="0"/>
        </w:trPr>
        <w:tc>
          <w:tcPr>
            <w:tcW w:w="1889" w:type="pct"/>
            <w:tcBorders>
              <w:bottom w:val="none" w:sz="0" w:space="0" w:color="auto"/>
            </w:tcBorders>
          </w:tcPr>
          <w:p w14:paraId="2BB557BE" w14:textId="77777777" w:rsidR="00B70BC9" w:rsidRPr="00E60F4D" w:rsidRDefault="00B70BC9" w:rsidP="009708A1">
            <w:pPr>
              <w:jc w:val="center"/>
            </w:pPr>
            <w:r>
              <w:t>Parameter / Requirement</w:t>
            </w:r>
          </w:p>
        </w:tc>
        <w:tc>
          <w:tcPr>
            <w:tcW w:w="3111" w:type="pct"/>
            <w:tcBorders>
              <w:bottom w:val="none" w:sz="0" w:space="0" w:color="auto"/>
            </w:tcBorders>
          </w:tcPr>
          <w:p w14:paraId="66F3EF22" w14:textId="77777777" w:rsidR="00B70BC9" w:rsidRPr="00E60F4D" w:rsidRDefault="00B70BC9" w:rsidP="009708A1">
            <w:pPr>
              <w:jc w:val="center"/>
            </w:pPr>
            <w:r>
              <w:t>Value(s)</w:t>
            </w:r>
          </w:p>
        </w:tc>
      </w:tr>
      <w:tr w:rsidR="009177B5" w14:paraId="001A68E8" w14:textId="77777777" w:rsidTr="005A73DD">
        <w:trPr>
          <w:cnfStyle w:val="000000100000" w:firstRow="0" w:lastRow="0" w:firstColumn="0" w:lastColumn="0" w:oddVBand="0" w:evenVBand="0" w:oddHBand="1" w:evenHBand="0" w:firstRowFirstColumn="0" w:firstRowLastColumn="0" w:lastRowFirstColumn="0" w:lastRowLastColumn="0"/>
        </w:trPr>
        <w:tc>
          <w:tcPr>
            <w:tcW w:w="1889" w:type="pct"/>
          </w:tcPr>
          <w:p w14:paraId="38D82795" w14:textId="230A9963" w:rsidR="009177B5" w:rsidRDefault="009177B5" w:rsidP="009177B5">
            <w:r>
              <w:t>Operator Code</w:t>
            </w:r>
          </w:p>
        </w:tc>
        <w:tc>
          <w:tcPr>
            <w:tcW w:w="3111" w:type="pct"/>
          </w:tcPr>
          <w:p w14:paraId="57735F43" w14:textId="6A6D4085" w:rsidR="009177B5" w:rsidRDefault="009177B5" w:rsidP="009177B5">
            <w:r w:rsidRPr="00D67032">
              <w:t>*Same as Staging above*</w:t>
            </w:r>
          </w:p>
        </w:tc>
      </w:tr>
      <w:tr w:rsidR="009177B5" w14:paraId="5DE46417" w14:textId="77777777" w:rsidTr="005A73DD">
        <w:tc>
          <w:tcPr>
            <w:tcW w:w="1889" w:type="pct"/>
          </w:tcPr>
          <w:p w14:paraId="603EDFA3" w14:textId="24D9FA15" w:rsidR="009177B5" w:rsidRDefault="009177B5" w:rsidP="009177B5">
            <w:r>
              <w:t>Brand ID</w:t>
            </w:r>
          </w:p>
        </w:tc>
        <w:tc>
          <w:tcPr>
            <w:tcW w:w="3111" w:type="pct"/>
          </w:tcPr>
          <w:p w14:paraId="67164F12" w14:textId="4D1CE7E8" w:rsidR="009177B5" w:rsidRDefault="009177B5" w:rsidP="009177B5">
            <w:r w:rsidRPr="00D67032">
              <w:t>*Same as Staging above*</w:t>
            </w:r>
          </w:p>
        </w:tc>
      </w:tr>
      <w:tr w:rsidR="00B70BC9" w14:paraId="24FBB866" w14:textId="77777777" w:rsidTr="005A73DD">
        <w:trPr>
          <w:cnfStyle w:val="000000100000" w:firstRow="0" w:lastRow="0" w:firstColumn="0" w:lastColumn="0" w:oddVBand="0" w:evenVBand="0" w:oddHBand="1" w:evenHBand="0" w:firstRowFirstColumn="0" w:firstRowLastColumn="0" w:lastRowFirstColumn="0" w:lastRowLastColumn="0"/>
        </w:trPr>
        <w:tc>
          <w:tcPr>
            <w:tcW w:w="1889" w:type="pct"/>
          </w:tcPr>
          <w:p w14:paraId="5D868088" w14:textId="77777777" w:rsidR="00B70BC9" w:rsidRDefault="00B70BC9" w:rsidP="009708A1">
            <w:proofErr w:type="spellStart"/>
            <w:r>
              <w:t>WepAPI</w:t>
            </w:r>
            <w:proofErr w:type="spellEnd"/>
            <w:r>
              <w:t xml:space="preserve"> URL</w:t>
            </w:r>
          </w:p>
        </w:tc>
        <w:tc>
          <w:tcPr>
            <w:tcW w:w="3111" w:type="pct"/>
          </w:tcPr>
          <w:p w14:paraId="0BFDDC5E" w14:textId="3FDCBA71" w:rsidR="00B70BC9" w:rsidRDefault="0051046D" w:rsidP="009708A1">
            <w:hyperlink w:history="1">
              <w:r w:rsidR="00B70BC9" w:rsidRPr="00AF5056">
                <w:rPr>
                  <w:rStyle w:val="Hyperlink"/>
                  <w:rFonts w:ascii="Arial" w:hAnsi="Arial" w:cs="Arial"/>
                  <w:sz w:val="21"/>
                  <w:szCs w:val="21"/>
                  <w:shd w:val="clear" w:color="auto" w:fill="FFFFFF"/>
                </w:rPr>
                <w:t>https://webapi-&lt;platform&gt;.game-flex.eu/</w:t>
              </w:r>
            </w:hyperlink>
          </w:p>
        </w:tc>
      </w:tr>
      <w:tr w:rsidR="00E5225E" w14:paraId="61E45F3A" w14:textId="77777777" w:rsidTr="005A73DD">
        <w:tc>
          <w:tcPr>
            <w:tcW w:w="1889" w:type="pct"/>
          </w:tcPr>
          <w:p w14:paraId="67DDE802" w14:textId="565822FB" w:rsidR="00E5225E" w:rsidRDefault="00E5225E" w:rsidP="00E5225E">
            <w:ins w:id="230" w:author="Greg Whyte" w:date="2021-09-23T13:20:00Z">
              <w:r>
                <w:rPr>
                  <w:rFonts w:eastAsia="Arial Unicode MS"/>
                </w:rPr>
                <w:t>GUL URL</w:t>
              </w:r>
            </w:ins>
            <w:del w:id="231" w:author="Greg Whyte" w:date="2021-09-23T13:20:00Z">
              <w:r w:rsidDel="007B3396">
                <w:delText>WebApi Token</w:delText>
              </w:r>
            </w:del>
          </w:p>
        </w:tc>
        <w:tc>
          <w:tcPr>
            <w:tcW w:w="3111" w:type="pct"/>
          </w:tcPr>
          <w:p w14:paraId="471A9574" w14:textId="530B9BC5" w:rsidR="00E5225E" w:rsidRDefault="00E5225E" w:rsidP="00E5225E">
            <w:ins w:id="232" w:author="Greg Whyte" w:date="2021-09-23T13:21:00Z">
              <w:r>
                <w:rPr>
                  <w:i/>
                  <w:iCs/>
                </w:rPr>
                <w:t>To be provided by Iforium</w:t>
              </w:r>
            </w:ins>
            <w:del w:id="233" w:author="Greg Whyte" w:date="2021-09-23T13:21:00Z">
              <w:r w:rsidDel="00E5225E">
                <w:delText>*Same as Staging above*</w:delText>
              </w:r>
            </w:del>
          </w:p>
        </w:tc>
      </w:tr>
      <w:tr w:rsidR="00E5225E" w14:paraId="72198A95" w14:textId="77777777" w:rsidTr="005A73DD">
        <w:trPr>
          <w:cnfStyle w:val="000000100000" w:firstRow="0" w:lastRow="0" w:firstColumn="0" w:lastColumn="0" w:oddVBand="0" w:evenVBand="0" w:oddHBand="1" w:evenHBand="0" w:firstRowFirstColumn="0" w:firstRowLastColumn="0" w:lastRowFirstColumn="0" w:lastRowLastColumn="0"/>
        </w:trPr>
        <w:tc>
          <w:tcPr>
            <w:tcW w:w="1889" w:type="pct"/>
          </w:tcPr>
          <w:p w14:paraId="112616FB" w14:textId="37C93D47" w:rsidR="00E5225E" w:rsidRDefault="00E5225E" w:rsidP="00E5225E">
            <w:ins w:id="234" w:author="Greg Whyte" w:date="2021-09-23T13:20:00Z">
              <w:r>
                <w:rPr>
                  <w:rFonts w:eastAsia="Arial Unicode MS"/>
                </w:rPr>
                <w:t>GUL Casino ID</w:t>
              </w:r>
            </w:ins>
            <w:del w:id="235" w:author="Greg Whyte" w:date="2021-09-23T13:20:00Z">
              <w:r w:rsidDel="007B3396">
                <w:delText>WebAPI Signature</w:delText>
              </w:r>
            </w:del>
          </w:p>
        </w:tc>
        <w:tc>
          <w:tcPr>
            <w:tcW w:w="3111" w:type="pct"/>
          </w:tcPr>
          <w:p w14:paraId="7D4C45AA" w14:textId="02B02B45" w:rsidR="00E5225E" w:rsidRDefault="00E5225E" w:rsidP="00E5225E">
            <w:del w:id="236" w:author="Greg Whyte" w:date="2021-09-23T13:21:00Z">
              <w:r w:rsidDel="00E5225E">
                <w:delText>*Same as Staging above*</w:delText>
              </w:r>
            </w:del>
          </w:p>
        </w:tc>
      </w:tr>
      <w:tr w:rsidR="00E5225E" w14:paraId="5D3D0303" w14:textId="77777777" w:rsidTr="005A73DD">
        <w:trPr>
          <w:ins w:id="237" w:author="Greg Whyte" w:date="2021-09-23T13:19:00Z"/>
        </w:trPr>
        <w:tc>
          <w:tcPr>
            <w:tcW w:w="1889" w:type="pct"/>
          </w:tcPr>
          <w:p w14:paraId="6EC723C4" w14:textId="3E40AB21" w:rsidR="00E5225E" w:rsidRDefault="00E5225E" w:rsidP="00E5225E">
            <w:pPr>
              <w:rPr>
                <w:ins w:id="238" w:author="Greg Whyte" w:date="2021-09-23T13:19:00Z"/>
              </w:rPr>
            </w:pPr>
            <w:ins w:id="239" w:author="Greg Whyte" w:date="2021-09-23T13:20:00Z">
              <w:r>
                <w:t>Identification Token (used for Hand History)</w:t>
              </w:r>
            </w:ins>
          </w:p>
        </w:tc>
        <w:tc>
          <w:tcPr>
            <w:tcW w:w="3111" w:type="pct"/>
          </w:tcPr>
          <w:p w14:paraId="68B40552" w14:textId="68F7AD47" w:rsidR="00E5225E" w:rsidRDefault="00E5225E" w:rsidP="00E5225E">
            <w:pPr>
              <w:rPr>
                <w:ins w:id="240" w:author="Greg Whyte" w:date="2021-09-23T13:19:00Z"/>
                <w:i/>
                <w:iCs/>
              </w:rPr>
            </w:pPr>
            <w:ins w:id="241" w:author="Greg Whyte" w:date="2021-09-23T13:20:00Z">
              <w:r>
                <w:t>*Same as Staging above*</w:t>
              </w:r>
            </w:ins>
          </w:p>
        </w:tc>
      </w:tr>
      <w:tr w:rsidR="00E5225E" w14:paraId="6211450B" w14:textId="77777777" w:rsidTr="005A73DD">
        <w:trPr>
          <w:cnfStyle w:val="000000100000" w:firstRow="0" w:lastRow="0" w:firstColumn="0" w:lastColumn="0" w:oddVBand="0" w:evenVBand="0" w:oddHBand="1" w:evenHBand="0" w:firstRowFirstColumn="0" w:firstRowLastColumn="0" w:lastRowFirstColumn="0" w:lastRowLastColumn="0"/>
        </w:trPr>
        <w:tc>
          <w:tcPr>
            <w:tcW w:w="1889" w:type="pct"/>
          </w:tcPr>
          <w:p w14:paraId="58E671D6" w14:textId="591A0118" w:rsidR="00E5225E" w:rsidRDefault="00E5225E" w:rsidP="00E5225E">
            <w:ins w:id="242" w:author="Greg Whyte" w:date="2021-09-23T13:20:00Z">
              <w:r>
                <w:t>Signature Token (used for Hand History)</w:t>
              </w:r>
            </w:ins>
            <w:del w:id="243" w:author="Greg Whyte" w:date="2021-09-23T13:20:00Z">
              <w:r w:rsidDel="007B3396">
                <w:delText>G</w:delText>
              </w:r>
            </w:del>
            <w:del w:id="244" w:author="Greg Whyte" w:date="2021-09-23T13:19:00Z">
              <w:r w:rsidDel="00256EE3">
                <w:delText>E</w:delText>
              </w:r>
            </w:del>
            <w:del w:id="245" w:author="Greg Whyte" w:date="2021-09-23T13:20:00Z">
              <w:r w:rsidDel="007B3396">
                <w:delText>L URL</w:delText>
              </w:r>
            </w:del>
          </w:p>
        </w:tc>
        <w:tc>
          <w:tcPr>
            <w:tcW w:w="3111" w:type="pct"/>
          </w:tcPr>
          <w:p w14:paraId="1BA9F463" w14:textId="4A7093BC" w:rsidR="00E5225E" w:rsidRDefault="00E5225E" w:rsidP="00E5225E">
            <w:ins w:id="246" w:author="Greg Whyte" w:date="2021-09-23T13:20:00Z">
              <w:r>
                <w:t>*Same as Staging above*</w:t>
              </w:r>
            </w:ins>
            <w:del w:id="247" w:author="Greg Whyte" w:date="2021-09-23T13:20:00Z">
              <w:r w:rsidDel="00D15BA1">
                <w:rPr>
                  <w:i/>
                  <w:iCs/>
                </w:rPr>
                <w:delText>To be provided by Iforium</w:delText>
              </w:r>
            </w:del>
          </w:p>
        </w:tc>
      </w:tr>
      <w:tr w:rsidR="00E5225E" w14:paraId="7B0D16AD" w14:textId="77777777" w:rsidTr="005A73DD">
        <w:trPr>
          <w:trHeight w:val="293"/>
        </w:trPr>
        <w:tc>
          <w:tcPr>
            <w:tcW w:w="1889" w:type="pct"/>
          </w:tcPr>
          <w:p w14:paraId="4B9290FC" w14:textId="43565E15" w:rsidR="00E5225E" w:rsidRDefault="00E5225E" w:rsidP="00E5225E">
            <w:ins w:id="248" w:author="Greg Whyte" w:date="2021-09-23T13:20:00Z">
              <w:r>
                <w:t>Iforium IP (for whitelisting purposes)</w:t>
              </w:r>
            </w:ins>
            <w:del w:id="249" w:author="Greg Whyte" w:date="2021-09-23T13:20:00Z">
              <w:r w:rsidDel="007B3396">
                <w:delText>Iforium IP (for whitelisting purposes)</w:delText>
              </w:r>
            </w:del>
          </w:p>
        </w:tc>
        <w:tc>
          <w:tcPr>
            <w:tcW w:w="3111" w:type="pct"/>
          </w:tcPr>
          <w:p w14:paraId="50D0F328" w14:textId="6E1FD096" w:rsidR="00E5225E" w:rsidRPr="002F5569" w:rsidRDefault="00E5225E" w:rsidP="00E5225E">
            <w:pPr>
              <w:rPr>
                <w:rFonts w:cstheme="minorHAnsi"/>
              </w:rPr>
            </w:pPr>
            <w:r>
              <w:rPr>
                <w:i/>
                <w:iCs/>
              </w:rPr>
              <w:t>To be provided by Iforium</w:t>
            </w:r>
          </w:p>
        </w:tc>
      </w:tr>
    </w:tbl>
    <w:p w14:paraId="3CB56162" w14:textId="77777777" w:rsidR="00B70BC9" w:rsidRDefault="00B70BC9" w:rsidP="00B70BC9">
      <w:pPr>
        <w:pStyle w:val="Heading2"/>
      </w:pPr>
      <w:bookmarkStart w:id="250" w:name="_Toc70599017"/>
      <w:r>
        <w:t>Iforium Back Office</w:t>
      </w:r>
      <w:bookmarkEnd w:id="250"/>
      <w:r>
        <w:t xml:space="preserve"> </w:t>
      </w:r>
    </w:p>
    <w:tbl>
      <w:tblPr>
        <w:tblStyle w:val="ListTable1Light-Accent3"/>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20" w:firstRow="1" w:lastRow="0" w:firstColumn="0" w:lastColumn="0" w:noHBand="0" w:noVBand="1"/>
      </w:tblPr>
      <w:tblGrid>
        <w:gridCol w:w="3671"/>
        <w:gridCol w:w="6045"/>
      </w:tblGrid>
      <w:tr w:rsidR="00B70BC9" w14:paraId="797CDC56" w14:textId="77777777" w:rsidTr="005A73DD">
        <w:trPr>
          <w:cnfStyle w:val="100000000000" w:firstRow="1" w:lastRow="0" w:firstColumn="0" w:lastColumn="0" w:oddVBand="0" w:evenVBand="0" w:oddHBand="0" w:evenHBand="0" w:firstRowFirstColumn="0" w:firstRowLastColumn="0" w:lastRowFirstColumn="0" w:lastRowLastColumn="0"/>
        </w:trPr>
        <w:tc>
          <w:tcPr>
            <w:tcW w:w="1889" w:type="pct"/>
          </w:tcPr>
          <w:p w14:paraId="1565D2F5" w14:textId="77777777" w:rsidR="00B70BC9" w:rsidRPr="00E60F4D" w:rsidRDefault="00B70BC9" w:rsidP="009708A1">
            <w:pPr>
              <w:jc w:val="center"/>
            </w:pPr>
            <w:r>
              <w:t>Parameter / Requirement</w:t>
            </w:r>
          </w:p>
        </w:tc>
        <w:tc>
          <w:tcPr>
            <w:tcW w:w="3111" w:type="pct"/>
          </w:tcPr>
          <w:p w14:paraId="7E5AB91F" w14:textId="77777777" w:rsidR="00B70BC9" w:rsidRDefault="00B70BC9" w:rsidP="009708A1">
            <w:pPr>
              <w:jc w:val="center"/>
            </w:pPr>
            <w:r>
              <w:t>Value(s)</w:t>
            </w:r>
          </w:p>
        </w:tc>
      </w:tr>
      <w:tr w:rsidR="00B70BC9" w14:paraId="36D62CDD" w14:textId="77777777" w:rsidTr="005A73DD">
        <w:trPr>
          <w:cnfStyle w:val="000000100000" w:firstRow="0" w:lastRow="0" w:firstColumn="0" w:lastColumn="0" w:oddVBand="0" w:evenVBand="0" w:oddHBand="1" w:evenHBand="0" w:firstRowFirstColumn="0" w:firstRowLastColumn="0" w:lastRowFirstColumn="0" w:lastRowLastColumn="0"/>
        </w:trPr>
        <w:tc>
          <w:tcPr>
            <w:tcW w:w="1889" w:type="pct"/>
          </w:tcPr>
          <w:p w14:paraId="461DB5AB" w14:textId="77777777" w:rsidR="00B70BC9" w:rsidRDefault="00B70BC9" w:rsidP="009708A1">
            <w:r>
              <w:t>URL</w:t>
            </w:r>
          </w:p>
        </w:tc>
        <w:tc>
          <w:tcPr>
            <w:tcW w:w="3111" w:type="pct"/>
          </w:tcPr>
          <w:p w14:paraId="7CCF46A5" w14:textId="05A9C245" w:rsidR="00B70BC9" w:rsidRDefault="00B70BC9" w:rsidP="009708A1">
            <w:r w:rsidRPr="00002560">
              <w:t>https://backoffice-</w:t>
            </w:r>
            <w:r>
              <w:t>&lt;platform</w:t>
            </w:r>
            <w:proofErr w:type="gramStart"/>
            <w:r>
              <w:t>&gt;</w:t>
            </w:r>
            <w:r w:rsidRPr="00002560">
              <w:t>.game-flex.eu</w:t>
            </w:r>
            <w:proofErr w:type="gramEnd"/>
            <w:r>
              <w:t xml:space="preserve"> </w:t>
            </w:r>
          </w:p>
        </w:tc>
      </w:tr>
      <w:tr w:rsidR="00B70BC9" w14:paraId="368C7CE1" w14:textId="77777777" w:rsidTr="005A73DD">
        <w:tc>
          <w:tcPr>
            <w:tcW w:w="1889" w:type="pct"/>
          </w:tcPr>
          <w:p w14:paraId="5183FD1D" w14:textId="77777777" w:rsidR="00B70BC9" w:rsidRDefault="00B70BC9" w:rsidP="009708A1">
            <w:r>
              <w:t xml:space="preserve">Admin username </w:t>
            </w:r>
          </w:p>
        </w:tc>
        <w:tc>
          <w:tcPr>
            <w:tcW w:w="3111" w:type="pct"/>
          </w:tcPr>
          <w:p w14:paraId="4F9231C7" w14:textId="5282CD32" w:rsidR="00B70BC9" w:rsidRDefault="002B662A" w:rsidP="009708A1">
            <w:proofErr w:type="spellStart"/>
            <w:ins w:id="251" w:author="Andy Pease" w:date="2021-09-23T13:38:00Z">
              <w:r w:rsidRPr="006B6D6A">
                <w:rPr>
                  <w:i/>
                  <w:iCs/>
                </w:rPr>
                <w:t>Livescore_Admin</w:t>
              </w:r>
            </w:ins>
            <w:proofErr w:type="spellEnd"/>
            <w:del w:id="252" w:author="Andy Pease" w:date="2021-09-23T13:38:00Z">
              <w:r w:rsidR="0072140B" w:rsidDel="002B662A">
                <w:rPr>
                  <w:i/>
                  <w:iCs/>
                </w:rPr>
                <w:delText>To be provided by Iforium</w:delText>
              </w:r>
            </w:del>
          </w:p>
        </w:tc>
      </w:tr>
      <w:tr w:rsidR="00B70BC9" w14:paraId="397BD367" w14:textId="77777777" w:rsidTr="005A73DD">
        <w:trPr>
          <w:cnfStyle w:val="000000100000" w:firstRow="0" w:lastRow="0" w:firstColumn="0" w:lastColumn="0" w:oddVBand="0" w:evenVBand="0" w:oddHBand="1" w:evenHBand="0" w:firstRowFirstColumn="0" w:firstRowLastColumn="0" w:lastRowFirstColumn="0" w:lastRowLastColumn="0"/>
        </w:trPr>
        <w:tc>
          <w:tcPr>
            <w:tcW w:w="1889" w:type="pct"/>
          </w:tcPr>
          <w:p w14:paraId="469F988F" w14:textId="77777777" w:rsidR="00B70BC9" w:rsidRDefault="00B70BC9" w:rsidP="009708A1">
            <w:r>
              <w:t>Admin password</w:t>
            </w:r>
          </w:p>
        </w:tc>
        <w:tc>
          <w:tcPr>
            <w:tcW w:w="3111" w:type="pct"/>
          </w:tcPr>
          <w:p w14:paraId="73AC7119" w14:textId="6EA8A514" w:rsidR="00B70BC9" w:rsidRDefault="002B662A" w:rsidP="009708A1">
            <w:proofErr w:type="gramStart"/>
            <w:ins w:id="253" w:author="Andy Pease" w:date="2021-09-23T13:39:00Z">
              <w:r w:rsidRPr="006B6D6A">
                <w:rPr>
                  <w:i/>
                  <w:iCs/>
                </w:rPr>
                <w:t>!f</w:t>
              </w:r>
              <w:proofErr w:type="gramEnd"/>
              <w:r w:rsidRPr="006B6D6A">
                <w:rPr>
                  <w:i/>
                  <w:iCs/>
                </w:rPr>
                <w:t>0riumLVS</w:t>
              </w:r>
            </w:ins>
            <w:del w:id="254" w:author="Andy Pease" w:date="2021-09-23T13:39:00Z">
              <w:r w:rsidR="0072140B" w:rsidDel="002B662A">
                <w:rPr>
                  <w:i/>
                  <w:iCs/>
                </w:rPr>
                <w:delText>To be provided by Iforium</w:delText>
              </w:r>
            </w:del>
          </w:p>
        </w:tc>
      </w:tr>
    </w:tbl>
    <w:p w14:paraId="056B78F7" w14:textId="77777777" w:rsidR="009708A1" w:rsidRDefault="009708A1" w:rsidP="00B70BC9"/>
    <w:p w14:paraId="6A521FDC" w14:textId="5BA86A4E" w:rsidR="00B70BC9" w:rsidRPr="00B70BC9" w:rsidRDefault="003C3D61" w:rsidP="00B70BC9">
      <w:pPr>
        <w:pStyle w:val="Heading2"/>
      </w:pPr>
      <w:bookmarkStart w:id="255" w:name="_Toc70599018"/>
      <w:r>
        <w:t xml:space="preserve">Operator </w:t>
      </w:r>
      <w:r w:rsidR="00B70BC9">
        <w:t>Configuration</w:t>
      </w:r>
      <w:bookmarkEnd w:id="255"/>
    </w:p>
    <w:tbl>
      <w:tblPr>
        <w:tblStyle w:val="ListTable1Light-Accent3"/>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20" w:firstRow="1" w:lastRow="0" w:firstColumn="0" w:lastColumn="0" w:noHBand="0" w:noVBand="1"/>
      </w:tblPr>
      <w:tblGrid>
        <w:gridCol w:w="3671"/>
        <w:gridCol w:w="6045"/>
      </w:tblGrid>
      <w:tr w:rsidR="00B70BC9" w14:paraId="7F0A1914" w14:textId="77777777" w:rsidTr="005A73DD">
        <w:trPr>
          <w:cnfStyle w:val="100000000000" w:firstRow="1" w:lastRow="0" w:firstColumn="0" w:lastColumn="0" w:oddVBand="0" w:evenVBand="0" w:oddHBand="0" w:evenHBand="0" w:firstRowFirstColumn="0" w:firstRowLastColumn="0" w:lastRowFirstColumn="0" w:lastRowLastColumn="0"/>
          <w:trHeight w:val="812"/>
        </w:trPr>
        <w:tc>
          <w:tcPr>
            <w:tcW w:w="1889" w:type="pct"/>
            <w:tcBorders>
              <w:bottom w:val="none" w:sz="0" w:space="0" w:color="auto"/>
            </w:tcBorders>
          </w:tcPr>
          <w:p w14:paraId="6B9D2265" w14:textId="77777777" w:rsidR="00B70BC9" w:rsidRPr="00E60F4D" w:rsidRDefault="00B70BC9" w:rsidP="009708A1">
            <w:pPr>
              <w:jc w:val="center"/>
            </w:pPr>
            <w:r>
              <w:t>Parameter / Requirement</w:t>
            </w:r>
          </w:p>
        </w:tc>
        <w:tc>
          <w:tcPr>
            <w:tcW w:w="3111" w:type="pct"/>
            <w:tcBorders>
              <w:bottom w:val="none" w:sz="0" w:space="0" w:color="auto"/>
            </w:tcBorders>
          </w:tcPr>
          <w:p w14:paraId="063D76FA" w14:textId="77777777" w:rsidR="00B70BC9" w:rsidRPr="00E60F4D" w:rsidRDefault="00B70BC9" w:rsidP="009708A1">
            <w:pPr>
              <w:jc w:val="center"/>
            </w:pPr>
            <w:r>
              <w:t>Value(s)</w:t>
            </w:r>
          </w:p>
        </w:tc>
      </w:tr>
      <w:tr w:rsidR="00B70BC9" w14:paraId="714AB23E" w14:textId="77777777" w:rsidTr="005A73DD">
        <w:trPr>
          <w:cnfStyle w:val="000000100000" w:firstRow="0" w:lastRow="0" w:firstColumn="0" w:lastColumn="0" w:oddVBand="0" w:evenVBand="0" w:oddHBand="1" w:evenHBand="0" w:firstRowFirstColumn="0" w:firstRowLastColumn="0" w:lastRowFirstColumn="0" w:lastRowLastColumn="0"/>
        </w:trPr>
        <w:tc>
          <w:tcPr>
            <w:tcW w:w="1889" w:type="pct"/>
          </w:tcPr>
          <w:p w14:paraId="41710050" w14:textId="77777777" w:rsidR="00B70BC9" w:rsidRPr="0022235E" w:rsidRDefault="00B70BC9" w:rsidP="009708A1">
            <w:pPr>
              <w:rPr>
                <w:rFonts w:cstheme="minorHAnsi"/>
              </w:rPr>
            </w:pPr>
            <w:r>
              <w:rPr>
                <w:rFonts w:cstheme="minorHAnsi"/>
              </w:rPr>
              <w:t>Wallet URL</w:t>
            </w:r>
          </w:p>
        </w:tc>
        <w:tc>
          <w:tcPr>
            <w:tcW w:w="3111" w:type="pct"/>
          </w:tcPr>
          <w:p w14:paraId="2725D435" w14:textId="2E199F94" w:rsidR="00B70BC9" w:rsidRDefault="00B70BC9" w:rsidP="009708A1"/>
        </w:tc>
      </w:tr>
      <w:tr w:rsidR="00B70BC9" w14:paraId="597448E0" w14:textId="77777777" w:rsidTr="005A73DD">
        <w:tc>
          <w:tcPr>
            <w:tcW w:w="1889" w:type="pct"/>
          </w:tcPr>
          <w:p w14:paraId="59A4EF2E" w14:textId="77777777" w:rsidR="00B70BC9" w:rsidRPr="0022235E" w:rsidRDefault="00B70BC9" w:rsidP="009708A1">
            <w:pPr>
              <w:rPr>
                <w:rFonts w:cstheme="minorHAnsi"/>
              </w:rPr>
            </w:pPr>
            <w:r>
              <w:rPr>
                <w:rFonts w:cstheme="minorHAnsi"/>
              </w:rPr>
              <w:t>Staging / Dev IP’s</w:t>
            </w:r>
          </w:p>
        </w:tc>
        <w:tc>
          <w:tcPr>
            <w:tcW w:w="3111" w:type="pct"/>
          </w:tcPr>
          <w:p w14:paraId="27789EE4" w14:textId="4A3152C0" w:rsidR="00B70BC9" w:rsidRDefault="00B70BC9" w:rsidP="0091048D"/>
        </w:tc>
      </w:tr>
      <w:tr w:rsidR="00E5225E" w14:paraId="30FC1922" w14:textId="77777777" w:rsidTr="005A73DD">
        <w:trPr>
          <w:cnfStyle w:val="000000100000" w:firstRow="0" w:lastRow="0" w:firstColumn="0" w:lastColumn="0" w:oddVBand="0" w:evenVBand="0" w:oddHBand="1" w:evenHBand="0" w:firstRowFirstColumn="0" w:firstRowLastColumn="0" w:lastRowFirstColumn="0" w:lastRowLastColumn="0"/>
          <w:ins w:id="256" w:author="Greg Whyte" w:date="2021-09-23T13:23:00Z"/>
        </w:trPr>
        <w:tc>
          <w:tcPr>
            <w:tcW w:w="1889" w:type="pct"/>
          </w:tcPr>
          <w:p w14:paraId="37F8930A" w14:textId="03476302" w:rsidR="00E5225E" w:rsidRDefault="00E5225E" w:rsidP="00E5225E">
            <w:pPr>
              <w:rPr>
                <w:ins w:id="257" w:author="Greg Whyte" w:date="2021-09-23T13:23:00Z"/>
                <w:rFonts w:cstheme="minorHAnsi"/>
              </w:rPr>
            </w:pPr>
            <w:ins w:id="258" w:author="Greg Whyte" w:date="2021-09-23T13:24:00Z">
              <w:r>
                <w:rPr>
                  <w:rFonts w:eastAsia="Arial Unicode MS" w:cstheme="minorHAnsi"/>
                </w:rPr>
                <w:t>GGO Wallet Username</w:t>
              </w:r>
            </w:ins>
          </w:p>
        </w:tc>
        <w:tc>
          <w:tcPr>
            <w:tcW w:w="3111" w:type="pct"/>
          </w:tcPr>
          <w:p w14:paraId="562DAABE" w14:textId="77777777" w:rsidR="00E5225E" w:rsidRDefault="00E5225E" w:rsidP="00E5225E">
            <w:pPr>
              <w:rPr>
                <w:ins w:id="259" w:author="Greg Whyte" w:date="2021-09-23T13:23:00Z"/>
              </w:rPr>
            </w:pPr>
          </w:p>
        </w:tc>
      </w:tr>
      <w:tr w:rsidR="00E5225E" w14:paraId="4DB947E8" w14:textId="77777777" w:rsidTr="005A73DD">
        <w:trPr>
          <w:ins w:id="260" w:author="Greg Whyte" w:date="2021-09-23T13:23:00Z"/>
        </w:trPr>
        <w:tc>
          <w:tcPr>
            <w:tcW w:w="1889" w:type="pct"/>
          </w:tcPr>
          <w:p w14:paraId="0FBA86F3" w14:textId="64ADF627" w:rsidR="00E5225E" w:rsidRDefault="00E5225E" w:rsidP="00E5225E">
            <w:pPr>
              <w:rPr>
                <w:ins w:id="261" w:author="Greg Whyte" w:date="2021-09-23T13:23:00Z"/>
                <w:rFonts w:cstheme="minorHAnsi"/>
              </w:rPr>
            </w:pPr>
            <w:ins w:id="262" w:author="Greg Whyte" w:date="2021-09-23T13:24:00Z">
              <w:r>
                <w:rPr>
                  <w:rFonts w:eastAsia="Arial Unicode MS" w:cstheme="minorHAnsi"/>
                </w:rPr>
                <w:t>GGO Wallet Password</w:t>
              </w:r>
            </w:ins>
          </w:p>
        </w:tc>
        <w:tc>
          <w:tcPr>
            <w:tcW w:w="3111" w:type="pct"/>
          </w:tcPr>
          <w:p w14:paraId="01D7C550" w14:textId="77777777" w:rsidR="00E5225E" w:rsidRDefault="00E5225E" w:rsidP="00E5225E">
            <w:pPr>
              <w:rPr>
                <w:ins w:id="263" w:author="Greg Whyte" w:date="2021-09-23T13:23:00Z"/>
              </w:rPr>
            </w:pPr>
          </w:p>
        </w:tc>
      </w:tr>
    </w:tbl>
    <w:p w14:paraId="5745A60C" w14:textId="57053190" w:rsidR="008357EF" w:rsidRDefault="008357EF" w:rsidP="0041466C"/>
    <w:p w14:paraId="7D4B360E" w14:textId="77777777" w:rsidR="008357EF" w:rsidRDefault="008357EF">
      <w:r>
        <w:br w:type="page"/>
      </w:r>
    </w:p>
    <w:p w14:paraId="4A3FD4E0" w14:textId="2A4B2CAA" w:rsidR="0041466C" w:rsidRDefault="0041466C" w:rsidP="0041466C">
      <w:pPr>
        <w:pStyle w:val="Heading1"/>
      </w:pPr>
      <w:bookmarkStart w:id="264" w:name="_Toc70599019"/>
      <w:r>
        <w:lastRenderedPageBreak/>
        <w:t>Test Page Credentials</w:t>
      </w:r>
      <w:bookmarkEnd w:id="264"/>
    </w:p>
    <w:p w14:paraId="1E3813CE" w14:textId="2094E382" w:rsidR="00B70BC9" w:rsidRDefault="00B70BC9" w:rsidP="00B70BC9">
      <w:pPr>
        <w:pStyle w:val="Heading2"/>
      </w:pPr>
      <w:bookmarkStart w:id="265" w:name="_Toc70599020"/>
      <w:r>
        <w:t>UAT</w:t>
      </w:r>
      <w:bookmarkEnd w:id="265"/>
    </w:p>
    <w:tbl>
      <w:tblPr>
        <w:tblStyle w:val="ListTable1Light-Accent3"/>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20" w:firstRow="1" w:lastRow="0" w:firstColumn="0" w:lastColumn="0" w:noHBand="0" w:noVBand="1"/>
      </w:tblPr>
      <w:tblGrid>
        <w:gridCol w:w="2961"/>
        <w:gridCol w:w="6755"/>
      </w:tblGrid>
      <w:tr w:rsidR="00B70BC9" w14:paraId="574D0FD2" w14:textId="77777777" w:rsidTr="009708A1">
        <w:trPr>
          <w:cnfStyle w:val="100000000000" w:firstRow="1" w:lastRow="0" w:firstColumn="0" w:lastColumn="0" w:oddVBand="0" w:evenVBand="0" w:oddHBand="0" w:evenHBand="0" w:firstRowFirstColumn="0" w:firstRowLastColumn="0" w:lastRowFirstColumn="0" w:lastRowLastColumn="0"/>
        </w:trPr>
        <w:tc>
          <w:tcPr>
            <w:tcW w:w="1524" w:type="pct"/>
            <w:tcBorders>
              <w:bottom w:val="none" w:sz="0" w:space="0" w:color="auto"/>
            </w:tcBorders>
          </w:tcPr>
          <w:p w14:paraId="685C8D17" w14:textId="77777777" w:rsidR="00B70BC9" w:rsidRPr="00E60F4D" w:rsidRDefault="00B70BC9" w:rsidP="009708A1">
            <w:pPr>
              <w:jc w:val="center"/>
            </w:pPr>
            <w:r>
              <w:t>Parameter</w:t>
            </w:r>
          </w:p>
        </w:tc>
        <w:tc>
          <w:tcPr>
            <w:tcW w:w="3476" w:type="pct"/>
            <w:tcBorders>
              <w:bottom w:val="none" w:sz="0" w:space="0" w:color="auto"/>
            </w:tcBorders>
          </w:tcPr>
          <w:p w14:paraId="419DA198" w14:textId="77777777" w:rsidR="00B70BC9" w:rsidRPr="00E60F4D" w:rsidRDefault="00B70BC9" w:rsidP="009708A1">
            <w:pPr>
              <w:jc w:val="center"/>
            </w:pPr>
            <w:r>
              <w:t>Value(s)</w:t>
            </w:r>
          </w:p>
        </w:tc>
      </w:tr>
      <w:tr w:rsidR="00B70BC9" w14:paraId="51E4035E" w14:textId="77777777" w:rsidTr="009708A1">
        <w:trPr>
          <w:cnfStyle w:val="000000100000" w:firstRow="0" w:lastRow="0" w:firstColumn="0" w:lastColumn="0" w:oddVBand="0" w:evenVBand="0" w:oddHBand="1" w:evenHBand="0" w:firstRowFirstColumn="0" w:firstRowLastColumn="0" w:lastRowFirstColumn="0" w:lastRowLastColumn="0"/>
        </w:trPr>
        <w:tc>
          <w:tcPr>
            <w:tcW w:w="1524" w:type="pct"/>
          </w:tcPr>
          <w:p w14:paraId="4264CFB1" w14:textId="569D28FC" w:rsidR="00B70BC9" w:rsidRDefault="00B70BC9" w:rsidP="009708A1">
            <w:r>
              <w:t>UAT Test URL Page</w:t>
            </w:r>
          </w:p>
        </w:tc>
        <w:tc>
          <w:tcPr>
            <w:tcW w:w="3476" w:type="pct"/>
          </w:tcPr>
          <w:p w14:paraId="3080A26D" w14:textId="78A00630" w:rsidR="00B70BC9" w:rsidRDefault="00B70BC9" w:rsidP="009708A1"/>
        </w:tc>
      </w:tr>
      <w:tr w:rsidR="00B70BC9" w14:paraId="132B8A5E" w14:textId="77777777" w:rsidTr="009708A1">
        <w:tc>
          <w:tcPr>
            <w:tcW w:w="1524" w:type="pct"/>
          </w:tcPr>
          <w:p w14:paraId="336209D6" w14:textId="77777777" w:rsidR="00B70BC9" w:rsidRDefault="00B70BC9" w:rsidP="009708A1">
            <w:r>
              <w:t>Username</w:t>
            </w:r>
          </w:p>
        </w:tc>
        <w:tc>
          <w:tcPr>
            <w:tcW w:w="3476" w:type="pct"/>
          </w:tcPr>
          <w:p w14:paraId="532024AB" w14:textId="6795C677" w:rsidR="00B70BC9" w:rsidRPr="0091048D" w:rsidRDefault="00B70BC9" w:rsidP="009708A1">
            <w:pPr>
              <w:rPr>
                <w:color w:val="auto"/>
              </w:rPr>
            </w:pPr>
          </w:p>
        </w:tc>
      </w:tr>
      <w:tr w:rsidR="00B70BC9" w14:paraId="286227AC" w14:textId="77777777" w:rsidTr="009708A1">
        <w:trPr>
          <w:cnfStyle w:val="000000100000" w:firstRow="0" w:lastRow="0" w:firstColumn="0" w:lastColumn="0" w:oddVBand="0" w:evenVBand="0" w:oddHBand="1" w:evenHBand="0" w:firstRowFirstColumn="0" w:firstRowLastColumn="0" w:lastRowFirstColumn="0" w:lastRowLastColumn="0"/>
        </w:trPr>
        <w:tc>
          <w:tcPr>
            <w:tcW w:w="1524" w:type="pct"/>
          </w:tcPr>
          <w:p w14:paraId="0867EE40" w14:textId="77777777" w:rsidR="00B70BC9" w:rsidRDefault="00B70BC9" w:rsidP="009708A1">
            <w:r>
              <w:t>Password</w:t>
            </w:r>
          </w:p>
        </w:tc>
        <w:tc>
          <w:tcPr>
            <w:tcW w:w="3476" w:type="pct"/>
          </w:tcPr>
          <w:p w14:paraId="162BC646" w14:textId="420B0FEE" w:rsidR="00B70BC9" w:rsidRPr="0091048D" w:rsidRDefault="00B70BC9" w:rsidP="009708A1">
            <w:pPr>
              <w:rPr>
                <w:color w:val="auto"/>
              </w:rPr>
            </w:pPr>
          </w:p>
        </w:tc>
      </w:tr>
      <w:tr w:rsidR="00B70BC9" w14:paraId="2355BDDB" w14:textId="77777777" w:rsidTr="009708A1">
        <w:tc>
          <w:tcPr>
            <w:tcW w:w="1524" w:type="pct"/>
          </w:tcPr>
          <w:p w14:paraId="5898CCD2" w14:textId="77777777" w:rsidR="00B70BC9" w:rsidRDefault="00B70BC9" w:rsidP="009708A1">
            <w:r>
              <w:t>Balance</w:t>
            </w:r>
          </w:p>
        </w:tc>
        <w:tc>
          <w:tcPr>
            <w:tcW w:w="3476" w:type="pct"/>
          </w:tcPr>
          <w:p w14:paraId="78F67E3C" w14:textId="48865DC8" w:rsidR="00B70BC9" w:rsidRDefault="00B70BC9" w:rsidP="009708A1"/>
        </w:tc>
      </w:tr>
    </w:tbl>
    <w:p w14:paraId="39A0647D" w14:textId="77777777" w:rsidR="0041466C" w:rsidRDefault="0041466C" w:rsidP="0041466C"/>
    <w:p w14:paraId="593BD804" w14:textId="41D3F5AB" w:rsidR="0041466C" w:rsidRDefault="0041466C" w:rsidP="0041466C">
      <w:pPr>
        <w:pStyle w:val="Heading2"/>
      </w:pPr>
      <w:bookmarkStart w:id="266" w:name="_Toc70599021"/>
      <w:r>
        <w:t>Production</w:t>
      </w:r>
      <w:r w:rsidR="003C3D61">
        <w:t xml:space="preserve"> – Operator to complete</w:t>
      </w:r>
      <w:bookmarkEnd w:id="266"/>
    </w:p>
    <w:tbl>
      <w:tblPr>
        <w:tblStyle w:val="ListTable1Light-Accent3"/>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20" w:firstRow="1" w:lastRow="0" w:firstColumn="0" w:lastColumn="0" w:noHBand="0" w:noVBand="1"/>
      </w:tblPr>
      <w:tblGrid>
        <w:gridCol w:w="2961"/>
        <w:gridCol w:w="6755"/>
      </w:tblGrid>
      <w:tr w:rsidR="00E33E3E" w14:paraId="2BC2BB37" w14:textId="77777777" w:rsidTr="005349F5">
        <w:trPr>
          <w:cnfStyle w:val="100000000000" w:firstRow="1" w:lastRow="0" w:firstColumn="0" w:lastColumn="0" w:oddVBand="0" w:evenVBand="0" w:oddHBand="0" w:evenHBand="0" w:firstRowFirstColumn="0" w:firstRowLastColumn="0" w:lastRowFirstColumn="0" w:lastRowLastColumn="0"/>
        </w:trPr>
        <w:tc>
          <w:tcPr>
            <w:tcW w:w="1524" w:type="pct"/>
            <w:tcBorders>
              <w:bottom w:val="none" w:sz="0" w:space="0" w:color="auto"/>
            </w:tcBorders>
          </w:tcPr>
          <w:p w14:paraId="67DAEBAA" w14:textId="77777777" w:rsidR="00E33E3E" w:rsidRPr="00E60F4D" w:rsidRDefault="00E33E3E" w:rsidP="005349F5">
            <w:pPr>
              <w:jc w:val="center"/>
            </w:pPr>
            <w:r>
              <w:t>Parameter</w:t>
            </w:r>
          </w:p>
        </w:tc>
        <w:tc>
          <w:tcPr>
            <w:tcW w:w="3476" w:type="pct"/>
            <w:tcBorders>
              <w:bottom w:val="none" w:sz="0" w:space="0" w:color="auto"/>
            </w:tcBorders>
          </w:tcPr>
          <w:p w14:paraId="548FCD45" w14:textId="77777777" w:rsidR="00E33E3E" w:rsidRPr="00E60F4D" w:rsidRDefault="00E33E3E" w:rsidP="005349F5">
            <w:pPr>
              <w:jc w:val="center"/>
            </w:pPr>
            <w:r>
              <w:t>Value(s)</w:t>
            </w:r>
          </w:p>
        </w:tc>
      </w:tr>
      <w:tr w:rsidR="00E33E3E" w14:paraId="29CC2BF9" w14:textId="77777777" w:rsidTr="005349F5">
        <w:trPr>
          <w:cnfStyle w:val="000000100000" w:firstRow="0" w:lastRow="0" w:firstColumn="0" w:lastColumn="0" w:oddVBand="0" w:evenVBand="0" w:oddHBand="1" w:evenHBand="0" w:firstRowFirstColumn="0" w:firstRowLastColumn="0" w:lastRowFirstColumn="0" w:lastRowLastColumn="0"/>
        </w:trPr>
        <w:tc>
          <w:tcPr>
            <w:tcW w:w="1524" w:type="pct"/>
          </w:tcPr>
          <w:p w14:paraId="6894FD14" w14:textId="2B0FD738" w:rsidR="00E33E3E" w:rsidRDefault="00E33E3E" w:rsidP="005349F5">
            <w:r>
              <w:t xml:space="preserve">Production Test </w:t>
            </w:r>
            <w:r w:rsidR="0022235E">
              <w:t xml:space="preserve">URL </w:t>
            </w:r>
            <w:r>
              <w:t>Page</w:t>
            </w:r>
          </w:p>
        </w:tc>
        <w:tc>
          <w:tcPr>
            <w:tcW w:w="3476" w:type="pct"/>
          </w:tcPr>
          <w:p w14:paraId="36BDC8C6" w14:textId="771CD57E" w:rsidR="00E33E3E" w:rsidRDefault="00E33E3E" w:rsidP="005349F5"/>
        </w:tc>
      </w:tr>
      <w:tr w:rsidR="00E33E3E" w14:paraId="51238395" w14:textId="77777777" w:rsidTr="005349F5">
        <w:tc>
          <w:tcPr>
            <w:tcW w:w="1524" w:type="pct"/>
          </w:tcPr>
          <w:p w14:paraId="18BFB358" w14:textId="77777777" w:rsidR="00E33E3E" w:rsidRDefault="00E33E3E" w:rsidP="005349F5">
            <w:r>
              <w:t>Username</w:t>
            </w:r>
          </w:p>
        </w:tc>
        <w:tc>
          <w:tcPr>
            <w:tcW w:w="3476" w:type="pct"/>
          </w:tcPr>
          <w:p w14:paraId="0D50002D" w14:textId="7CDF1BE6" w:rsidR="00E33E3E" w:rsidRDefault="00E33E3E" w:rsidP="005349F5"/>
        </w:tc>
      </w:tr>
      <w:tr w:rsidR="00E33E3E" w14:paraId="5F5A8CC6" w14:textId="77777777" w:rsidTr="005349F5">
        <w:trPr>
          <w:cnfStyle w:val="000000100000" w:firstRow="0" w:lastRow="0" w:firstColumn="0" w:lastColumn="0" w:oddVBand="0" w:evenVBand="0" w:oddHBand="1" w:evenHBand="0" w:firstRowFirstColumn="0" w:firstRowLastColumn="0" w:lastRowFirstColumn="0" w:lastRowLastColumn="0"/>
        </w:trPr>
        <w:tc>
          <w:tcPr>
            <w:tcW w:w="1524" w:type="pct"/>
          </w:tcPr>
          <w:p w14:paraId="5A7BBEAC" w14:textId="77777777" w:rsidR="00E33E3E" w:rsidRDefault="00E33E3E" w:rsidP="005349F5">
            <w:r>
              <w:t>Password</w:t>
            </w:r>
          </w:p>
        </w:tc>
        <w:tc>
          <w:tcPr>
            <w:tcW w:w="3476" w:type="pct"/>
          </w:tcPr>
          <w:p w14:paraId="584EBAA1" w14:textId="2D2C42F3" w:rsidR="00E33E3E" w:rsidRDefault="00E33E3E" w:rsidP="005349F5"/>
        </w:tc>
      </w:tr>
      <w:tr w:rsidR="00E33E3E" w14:paraId="1D997A76" w14:textId="77777777" w:rsidTr="005349F5">
        <w:tc>
          <w:tcPr>
            <w:tcW w:w="1524" w:type="pct"/>
          </w:tcPr>
          <w:p w14:paraId="2FD7836A" w14:textId="4985C2D7" w:rsidR="00E33E3E" w:rsidRDefault="0022235E" w:rsidP="005349F5">
            <w:r>
              <w:t>Balance</w:t>
            </w:r>
          </w:p>
        </w:tc>
        <w:tc>
          <w:tcPr>
            <w:tcW w:w="3476" w:type="pct"/>
          </w:tcPr>
          <w:p w14:paraId="79D93A2B" w14:textId="7517DA8D" w:rsidR="00E33E3E" w:rsidRDefault="00E33E3E" w:rsidP="005349F5"/>
        </w:tc>
      </w:tr>
    </w:tbl>
    <w:p w14:paraId="31FB6596" w14:textId="3397F0B1" w:rsidR="008357EF" w:rsidDel="00E5225E" w:rsidRDefault="008357EF" w:rsidP="00442684">
      <w:pPr>
        <w:rPr>
          <w:del w:id="267" w:author="Greg Whyte" w:date="2021-09-23T13:24:00Z"/>
        </w:rPr>
      </w:pPr>
    </w:p>
    <w:p w14:paraId="66F98ECA" w14:textId="59FAFB34" w:rsidR="00683BB1" w:rsidRDefault="008357EF">
      <w:del w:id="268" w:author="Greg Whyte" w:date="2021-09-23T13:24:00Z">
        <w:r w:rsidDel="00E5225E">
          <w:br w:type="page"/>
        </w:r>
      </w:del>
    </w:p>
    <w:p w14:paraId="6669D161" w14:textId="448C4739" w:rsidR="00BB7032" w:rsidRDefault="00BB7032" w:rsidP="00BB7032">
      <w:pPr>
        <w:pStyle w:val="Heading1"/>
        <w:rPr>
          <w:ins w:id="269" w:author="Greg Whyte" w:date="2021-04-29T14:25:00Z"/>
        </w:rPr>
      </w:pPr>
      <w:bookmarkStart w:id="270" w:name="_Toc70599022"/>
      <w:ins w:id="271" w:author="Greg Whyte" w:date="2021-04-29T14:25:00Z">
        <w:r>
          <w:t>GGO Wallet Test Har</w:t>
        </w:r>
      </w:ins>
      <w:ins w:id="272" w:author="Greg Whyte" w:date="2021-04-29T14:26:00Z">
        <w:r>
          <w:t>ness</w:t>
        </w:r>
      </w:ins>
      <w:bookmarkEnd w:id="270"/>
    </w:p>
    <w:p w14:paraId="19A0C97B" w14:textId="56484A72" w:rsidR="00BB7032" w:rsidRDefault="00BB7032" w:rsidP="00BB7032">
      <w:pPr>
        <w:pStyle w:val="Heading2"/>
        <w:rPr>
          <w:ins w:id="273" w:author="Greg Whyte" w:date="2021-04-29T14:25:00Z"/>
        </w:rPr>
      </w:pPr>
      <w:bookmarkStart w:id="274" w:name="_Toc70599023"/>
      <w:ins w:id="275" w:author="Greg Whyte" w:date="2021-04-29T14:25:00Z">
        <w:r>
          <w:t xml:space="preserve">Iforium </w:t>
        </w:r>
      </w:ins>
      <w:ins w:id="276" w:author="Greg Whyte" w:date="2021-04-29T14:28:00Z">
        <w:r>
          <w:t>Configuration</w:t>
        </w:r>
      </w:ins>
      <w:bookmarkEnd w:id="274"/>
      <w:ins w:id="277" w:author="Greg Whyte" w:date="2021-04-29T14:25:00Z">
        <w:r>
          <w:t xml:space="preserve"> </w:t>
        </w:r>
      </w:ins>
    </w:p>
    <w:tbl>
      <w:tblPr>
        <w:tblStyle w:val="ListTable1Light-Accent3"/>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20" w:firstRow="1" w:lastRow="0" w:firstColumn="0" w:lastColumn="0" w:noHBand="0" w:noVBand="1"/>
      </w:tblPr>
      <w:tblGrid>
        <w:gridCol w:w="4096"/>
        <w:gridCol w:w="5620"/>
      </w:tblGrid>
      <w:tr w:rsidR="00BB7032" w14:paraId="03F49A62" w14:textId="77777777" w:rsidTr="007A42B4">
        <w:trPr>
          <w:cnfStyle w:val="100000000000" w:firstRow="1" w:lastRow="0" w:firstColumn="0" w:lastColumn="0" w:oddVBand="0" w:evenVBand="0" w:oddHBand="0" w:evenHBand="0" w:firstRowFirstColumn="0" w:firstRowLastColumn="0" w:lastRowFirstColumn="0" w:lastRowLastColumn="0"/>
          <w:ins w:id="278" w:author="Greg Whyte" w:date="2021-04-29T14:25:00Z"/>
        </w:trPr>
        <w:tc>
          <w:tcPr>
            <w:tcW w:w="2108" w:type="pct"/>
          </w:tcPr>
          <w:p w14:paraId="485E2643" w14:textId="77777777" w:rsidR="00BB7032" w:rsidRPr="00E60F4D" w:rsidRDefault="00BB7032" w:rsidP="007A42B4">
            <w:pPr>
              <w:jc w:val="center"/>
              <w:rPr>
                <w:ins w:id="279" w:author="Greg Whyte" w:date="2021-04-29T14:25:00Z"/>
              </w:rPr>
            </w:pPr>
            <w:ins w:id="280" w:author="Greg Whyte" w:date="2021-04-29T14:25:00Z">
              <w:r>
                <w:t>Parameter / Requirement</w:t>
              </w:r>
            </w:ins>
          </w:p>
        </w:tc>
        <w:tc>
          <w:tcPr>
            <w:tcW w:w="2892" w:type="pct"/>
          </w:tcPr>
          <w:p w14:paraId="5EEEA31E" w14:textId="77777777" w:rsidR="00BB7032" w:rsidRDefault="00BB7032" w:rsidP="007A42B4">
            <w:pPr>
              <w:jc w:val="center"/>
              <w:rPr>
                <w:ins w:id="281" w:author="Greg Whyte" w:date="2021-04-29T14:25:00Z"/>
              </w:rPr>
            </w:pPr>
            <w:ins w:id="282" w:author="Greg Whyte" w:date="2021-04-29T14:25:00Z">
              <w:r>
                <w:t>Value(s)</w:t>
              </w:r>
            </w:ins>
          </w:p>
        </w:tc>
      </w:tr>
      <w:tr w:rsidR="00BB7032" w14:paraId="235B2F16" w14:textId="77777777" w:rsidTr="007A42B4">
        <w:trPr>
          <w:cnfStyle w:val="000000100000" w:firstRow="0" w:lastRow="0" w:firstColumn="0" w:lastColumn="0" w:oddVBand="0" w:evenVBand="0" w:oddHBand="1" w:evenHBand="0" w:firstRowFirstColumn="0" w:firstRowLastColumn="0" w:lastRowFirstColumn="0" w:lastRowLastColumn="0"/>
          <w:ins w:id="283" w:author="Greg Whyte" w:date="2021-04-29T14:25:00Z"/>
        </w:trPr>
        <w:tc>
          <w:tcPr>
            <w:tcW w:w="2108" w:type="pct"/>
          </w:tcPr>
          <w:p w14:paraId="59D344F7" w14:textId="77777777" w:rsidR="00BB7032" w:rsidRDefault="00BB7032" w:rsidP="007A42B4">
            <w:pPr>
              <w:rPr>
                <w:ins w:id="284" w:author="Greg Whyte" w:date="2021-04-29T14:25:00Z"/>
              </w:rPr>
            </w:pPr>
            <w:ins w:id="285" w:author="Greg Whyte" w:date="2021-04-29T14:25:00Z">
              <w:r>
                <w:t>URL</w:t>
              </w:r>
            </w:ins>
          </w:p>
        </w:tc>
        <w:tc>
          <w:tcPr>
            <w:tcW w:w="2892" w:type="pct"/>
          </w:tcPr>
          <w:p w14:paraId="1909ADBF" w14:textId="714102A1" w:rsidR="00BB7032" w:rsidRDefault="00BB7032" w:rsidP="007A42B4">
            <w:pPr>
              <w:rPr>
                <w:ins w:id="286" w:author="Greg Whyte" w:date="2021-04-29T14:25:00Z"/>
              </w:rPr>
            </w:pPr>
            <w:ins w:id="287" w:author="Greg Whyte" w:date="2021-04-29T14:27:00Z">
              <w:r>
                <w:fldChar w:fldCharType="begin"/>
              </w:r>
              <w:r>
                <w:instrText xml:space="preserve"> HYPERLINK "</w:instrText>
              </w:r>
              <w:r w:rsidRPr="00BB7032">
                <w:instrText>https://gameflex-s000.iforium.com/gamelaunch/test/ggo-test-harness</w:instrText>
              </w:r>
              <w:r>
                <w:instrText xml:space="preserve">" </w:instrText>
              </w:r>
              <w:r>
                <w:fldChar w:fldCharType="separate"/>
              </w:r>
              <w:r w:rsidRPr="008D294B">
                <w:rPr>
                  <w:rStyle w:val="Hyperlink"/>
                </w:rPr>
                <w:t>https://gameflex-s000.iforium.com/gamelaunch/test/ggo-test-harness</w:t>
              </w:r>
              <w:r>
                <w:fldChar w:fldCharType="end"/>
              </w:r>
              <w:r>
                <w:t xml:space="preserve"> </w:t>
              </w:r>
            </w:ins>
          </w:p>
        </w:tc>
      </w:tr>
      <w:tr w:rsidR="000176D7" w14:paraId="25680376" w14:textId="77777777" w:rsidTr="007A42B4">
        <w:trPr>
          <w:ins w:id="288" w:author="Greg Whyte" w:date="2021-05-27T13:24:00Z"/>
        </w:trPr>
        <w:tc>
          <w:tcPr>
            <w:tcW w:w="2108" w:type="pct"/>
          </w:tcPr>
          <w:p w14:paraId="0F6BB8DB" w14:textId="0AFA5E60" w:rsidR="000176D7" w:rsidRDefault="000176D7" w:rsidP="007A42B4">
            <w:pPr>
              <w:rPr>
                <w:ins w:id="289" w:author="Greg Whyte" w:date="2021-05-27T13:24:00Z"/>
              </w:rPr>
            </w:pPr>
            <w:proofErr w:type="gramStart"/>
            <w:ins w:id="290" w:author="Greg Whyte" w:date="2021-05-27T13:24:00Z">
              <w:r>
                <w:t>IP’s</w:t>
              </w:r>
              <w:proofErr w:type="gramEnd"/>
              <w:r>
                <w:t xml:space="preserve"> required to access </w:t>
              </w:r>
            </w:ins>
            <w:ins w:id="291" w:author="Greg Whyte" w:date="2021-05-27T13:25:00Z">
              <w:r>
                <w:t>test page</w:t>
              </w:r>
            </w:ins>
          </w:p>
        </w:tc>
        <w:tc>
          <w:tcPr>
            <w:tcW w:w="2892" w:type="pct"/>
          </w:tcPr>
          <w:p w14:paraId="329F540B" w14:textId="1A96AB9B" w:rsidR="000176D7" w:rsidRDefault="000176D7" w:rsidP="007A42B4">
            <w:pPr>
              <w:rPr>
                <w:ins w:id="292" w:author="Greg Whyte" w:date="2021-05-27T13:24:00Z"/>
                <w:i/>
                <w:iCs/>
              </w:rPr>
            </w:pPr>
            <w:ins w:id="293" w:author="Greg Whyte" w:date="2021-05-27T13:25:00Z">
              <w:r>
                <w:rPr>
                  <w:i/>
                  <w:iCs/>
                </w:rPr>
                <w:t>To be provided by Operator</w:t>
              </w:r>
            </w:ins>
          </w:p>
        </w:tc>
      </w:tr>
      <w:tr w:rsidR="00BB7032" w14:paraId="523237A2" w14:textId="77777777" w:rsidTr="007A42B4">
        <w:trPr>
          <w:cnfStyle w:val="000000100000" w:firstRow="0" w:lastRow="0" w:firstColumn="0" w:lastColumn="0" w:oddVBand="0" w:evenVBand="0" w:oddHBand="1" w:evenHBand="0" w:firstRowFirstColumn="0" w:firstRowLastColumn="0" w:lastRowFirstColumn="0" w:lastRowLastColumn="0"/>
          <w:ins w:id="294" w:author="Greg Whyte" w:date="2021-04-29T14:25:00Z"/>
        </w:trPr>
        <w:tc>
          <w:tcPr>
            <w:tcW w:w="2108" w:type="pct"/>
          </w:tcPr>
          <w:p w14:paraId="7C2A2965" w14:textId="77777777" w:rsidR="00BB7032" w:rsidRDefault="00BB7032" w:rsidP="007A42B4">
            <w:pPr>
              <w:rPr>
                <w:ins w:id="295" w:author="Greg Whyte" w:date="2021-04-29T14:25:00Z"/>
              </w:rPr>
            </w:pPr>
            <w:ins w:id="296" w:author="Greg Whyte" w:date="2021-04-29T14:25:00Z">
              <w:r>
                <w:t xml:space="preserve">Admin username </w:t>
              </w:r>
            </w:ins>
          </w:p>
        </w:tc>
        <w:tc>
          <w:tcPr>
            <w:tcW w:w="2892" w:type="pct"/>
          </w:tcPr>
          <w:p w14:paraId="7882EFB0" w14:textId="6D2B4311" w:rsidR="00BB7032" w:rsidRDefault="002B662A" w:rsidP="007A42B4">
            <w:pPr>
              <w:rPr>
                <w:ins w:id="297" w:author="Greg Whyte" w:date="2021-04-29T14:25:00Z"/>
              </w:rPr>
            </w:pPr>
            <w:proofErr w:type="spellStart"/>
            <w:ins w:id="298" w:author="Andy Pease" w:date="2021-09-23T13:37:00Z">
              <w:r w:rsidRPr="00021141">
                <w:rPr>
                  <w:i/>
                  <w:iCs/>
                </w:rPr>
                <w:t>ggo</w:t>
              </w:r>
              <w:proofErr w:type="spellEnd"/>
              <w:r w:rsidRPr="00021141">
                <w:rPr>
                  <w:i/>
                  <w:iCs/>
                </w:rPr>
                <w:t>-LVS</w:t>
              </w:r>
            </w:ins>
            <w:ins w:id="299" w:author="Greg Whyte" w:date="2021-04-29T14:25:00Z">
              <w:del w:id="300" w:author="Andy Pease" w:date="2021-09-23T13:37:00Z">
                <w:r w:rsidR="00BB7032" w:rsidDel="002B662A">
                  <w:rPr>
                    <w:i/>
                    <w:iCs/>
                  </w:rPr>
                  <w:delText xml:space="preserve">To be provided by </w:delText>
                </w:r>
              </w:del>
            </w:ins>
            <w:ins w:id="301" w:author="Greg Whyte" w:date="2021-05-27T13:24:00Z">
              <w:del w:id="302" w:author="Andy Pease" w:date="2021-09-23T13:37:00Z">
                <w:r w:rsidR="000176D7" w:rsidDel="002B662A">
                  <w:rPr>
                    <w:i/>
                    <w:iCs/>
                  </w:rPr>
                  <w:delText>Operator</w:delText>
                </w:r>
              </w:del>
            </w:ins>
            <w:ins w:id="303" w:author="Greg Whyte" w:date="2021-05-27T15:05:00Z">
              <w:del w:id="304" w:author="Andy Pease" w:date="2021-09-23T13:37:00Z">
                <w:r w:rsidR="00C360CC" w:rsidDel="002B662A">
                  <w:rPr>
                    <w:i/>
                    <w:iCs/>
                  </w:rPr>
                  <w:delText xml:space="preserve"> (max 50 characters) </w:delText>
                </w:r>
              </w:del>
            </w:ins>
          </w:p>
        </w:tc>
      </w:tr>
      <w:tr w:rsidR="00BB7032" w14:paraId="33F19183" w14:textId="77777777" w:rsidTr="007A42B4">
        <w:trPr>
          <w:ins w:id="305" w:author="Greg Whyte" w:date="2021-04-29T14:25:00Z"/>
        </w:trPr>
        <w:tc>
          <w:tcPr>
            <w:tcW w:w="2108" w:type="pct"/>
          </w:tcPr>
          <w:p w14:paraId="6B8D3610" w14:textId="77777777" w:rsidR="00BB7032" w:rsidRDefault="00BB7032" w:rsidP="007A42B4">
            <w:pPr>
              <w:rPr>
                <w:ins w:id="306" w:author="Greg Whyte" w:date="2021-04-29T14:25:00Z"/>
              </w:rPr>
            </w:pPr>
            <w:ins w:id="307" w:author="Greg Whyte" w:date="2021-04-29T14:25:00Z">
              <w:r>
                <w:t>Admin password</w:t>
              </w:r>
            </w:ins>
          </w:p>
        </w:tc>
        <w:tc>
          <w:tcPr>
            <w:tcW w:w="2892" w:type="pct"/>
          </w:tcPr>
          <w:p w14:paraId="235FF974" w14:textId="69FD5F36" w:rsidR="00BB7032" w:rsidRDefault="002B662A" w:rsidP="007A42B4">
            <w:pPr>
              <w:rPr>
                <w:ins w:id="308" w:author="Greg Whyte" w:date="2021-04-29T14:25:00Z"/>
              </w:rPr>
            </w:pPr>
            <w:ins w:id="309" w:author="Andy Pease" w:date="2021-09-23T13:37:00Z">
              <w:r w:rsidRPr="00021141">
                <w:rPr>
                  <w:i/>
                  <w:iCs/>
                </w:rPr>
                <w:t>84t1swyxl</w:t>
              </w:r>
            </w:ins>
            <w:ins w:id="310" w:author="Greg Whyte" w:date="2021-04-29T14:25:00Z">
              <w:del w:id="311" w:author="Andy Pease" w:date="2021-09-23T13:37:00Z">
                <w:r w:rsidR="00BB7032" w:rsidDel="002B662A">
                  <w:rPr>
                    <w:i/>
                    <w:iCs/>
                  </w:rPr>
                  <w:delText xml:space="preserve">To be provided by </w:delText>
                </w:r>
              </w:del>
            </w:ins>
            <w:ins w:id="312" w:author="Greg Whyte" w:date="2021-05-27T13:24:00Z">
              <w:del w:id="313" w:author="Andy Pease" w:date="2021-09-23T13:37:00Z">
                <w:r w:rsidR="000176D7" w:rsidDel="002B662A">
                  <w:rPr>
                    <w:i/>
                    <w:iCs/>
                  </w:rPr>
                  <w:delText>Operator</w:delText>
                </w:r>
              </w:del>
            </w:ins>
            <w:ins w:id="314" w:author="Greg Whyte" w:date="2021-05-27T15:05:00Z">
              <w:del w:id="315" w:author="Andy Pease" w:date="2021-09-23T13:37:00Z">
                <w:r w:rsidR="00C360CC" w:rsidDel="002B662A">
                  <w:rPr>
                    <w:i/>
                    <w:iCs/>
                  </w:rPr>
                  <w:delText xml:space="preserve"> (max 50 characters)</w:delText>
                </w:r>
              </w:del>
            </w:ins>
          </w:p>
        </w:tc>
      </w:tr>
    </w:tbl>
    <w:p w14:paraId="0C83EF75" w14:textId="77777777" w:rsidR="00683BB1" w:rsidRDefault="00683BB1">
      <w:r>
        <w:br w:type="page"/>
      </w:r>
    </w:p>
    <w:p w14:paraId="6EC01538" w14:textId="77777777" w:rsidR="008357EF" w:rsidRDefault="008357EF"/>
    <w:p w14:paraId="545D4286" w14:textId="77777777" w:rsidR="00F11263" w:rsidRPr="00B70BC9" w:rsidRDefault="00F11263" w:rsidP="00F11263">
      <w:pPr>
        <w:pStyle w:val="Heading1"/>
      </w:pPr>
      <w:bookmarkStart w:id="316" w:name="_Toc70599024"/>
      <w:r>
        <w:t>Sign Off Process</w:t>
      </w:r>
      <w:bookmarkEnd w:id="316"/>
    </w:p>
    <w:p w14:paraId="1E74CB14" w14:textId="4BF4CF52" w:rsidR="00076A32" w:rsidRDefault="00076A32" w:rsidP="00442684">
      <w:r>
        <w:t xml:space="preserve">Iforium production testing will confirm </w:t>
      </w:r>
      <w:r w:rsidR="00896532">
        <w:t xml:space="preserve">each game provider integration </w:t>
      </w:r>
      <w:r>
        <w:t xml:space="preserve">and will update as each game provider </w:t>
      </w:r>
      <w:r w:rsidR="009E7CE4">
        <w:t>is available for your sign off process</w:t>
      </w:r>
      <w:r w:rsidR="00896532">
        <w:t>.</w:t>
      </w:r>
    </w:p>
    <w:p w14:paraId="377143E4" w14:textId="6BA00E0A" w:rsidR="002C162E" w:rsidRDefault="009D556A" w:rsidP="00442684">
      <w:r>
        <w:t>Please indicate below what steps you</w:t>
      </w:r>
      <w:r w:rsidR="00A63AB7">
        <w:t xml:space="preserve"> intend to </w:t>
      </w:r>
      <w:r>
        <w:t>take for your sign off</w:t>
      </w:r>
      <w:r w:rsidR="00076A32">
        <w:t xml:space="preserve"> </w:t>
      </w:r>
      <w:r w:rsidR="009E7CE4">
        <w:t>for</w:t>
      </w:r>
      <w:r w:rsidR="00076A32">
        <w:t xml:space="preserve"> the production platform.</w:t>
      </w:r>
    </w:p>
    <w:p w14:paraId="5E7DFB9B" w14:textId="77777777" w:rsidR="009708A1" w:rsidRDefault="009708A1" w:rsidP="00442684"/>
    <w:p w14:paraId="62993041" w14:textId="0D1D62C6" w:rsidR="003F46CF" w:rsidRDefault="003F46CF" w:rsidP="003F46CF">
      <w:pPr>
        <w:pStyle w:val="Heading2"/>
      </w:pPr>
      <w:bookmarkStart w:id="317" w:name="_Toc70599025"/>
      <w:r>
        <w:t>Production Sign Off Steps</w:t>
      </w:r>
      <w:bookmarkEnd w:id="317"/>
    </w:p>
    <w:tbl>
      <w:tblPr>
        <w:tblStyle w:val="ListTable1Light-Accent3"/>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20" w:firstRow="1" w:lastRow="0" w:firstColumn="0" w:lastColumn="0" w:noHBand="0" w:noVBand="1"/>
      </w:tblPr>
      <w:tblGrid>
        <w:gridCol w:w="3370"/>
        <w:gridCol w:w="6346"/>
      </w:tblGrid>
      <w:tr w:rsidR="003F46CF" w14:paraId="31E3942F" w14:textId="77777777" w:rsidTr="00896532">
        <w:trPr>
          <w:cnfStyle w:val="100000000000" w:firstRow="1" w:lastRow="0" w:firstColumn="0" w:lastColumn="0" w:oddVBand="0" w:evenVBand="0" w:oddHBand="0" w:evenHBand="0" w:firstRowFirstColumn="0" w:firstRowLastColumn="0" w:lastRowFirstColumn="0" w:lastRowLastColumn="0"/>
        </w:trPr>
        <w:tc>
          <w:tcPr>
            <w:tcW w:w="1734" w:type="pct"/>
          </w:tcPr>
          <w:p w14:paraId="29DD1F48" w14:textId="77777777" w:rsidR="003F46CF" w:rsidRPr="00E60F4D" w:rsidRDefault="003F46CF" w:rsidP="005349F5">
            <w:pPr>
              <w:jc w:val="center"/>
            </w:pPr>
            <w:r>
              <w:t>Steps</w:t>
            </w:r>
          </w:p>
        </w:tc>
        <w:tc>
          <w:tcPr>
            <w:tcW w:w="3266" w:type="pct"/>
          </w:tcPr>
          <w:p w14:paraId="2305D5B0" w14:textId="77777777" w:rsidR="003F46CF" w:rsidRDefault="003F46CF" w:rsidP="005349F5">
            <w:pPr>
              <w:jc w:val="center"/>
            </w:pPr>
            <w:r>
              <w:t>Estimate (Days)</w:t>
            </w:r>
          </w:p>
        </w:tc>
      </w:tr>
      <w:tr w:rsidR="00A72DB4" w14:paraId="645427A5" w14:textId="77777777" w:rsidTr="00896532">
        <w:trPr>
          <w:cnfStyle w:val="000000100000" w:firstRow="0" w:lastRow="0" w:firstColumn="0" w:lastColumn="0" w:oddVBand="0" w:evenVBand="0" w:oddHBand="1" w:evenHBand="0" w:firstRowFirstColumn="0" w:firstRowLastColumn="0" w:lastRowFirstColumn="0" w:lastRowLastColumn="0"/>
        </w:trPr>
        <w:tc>
          <w:tcPr>
            <w:tcW w:w="1734" w:type="pct"/>
          </w:tcPr>
          <w:p w14:paraId="02B8A159" w14:textId="2AF47325" w:rsidR="00A72DB4" w:rsidRPr="002D7D01" w:rsidRDefault="002D7D01" w:rsidP="00A72DB4">
            <w:r w:rsidRPr="002D7D01">
              <w:t xml:space="preserve">QA </w:t>
            </w:r>
            <w:r>
              <w:t>t</w:t>
            </w:r>
            <w:r w:rsidRPr="002D7D01">
              <w:t>esting</w:t>
            </w:r>
          </w:p>
        </w:tc>
        <w:tc>
          <w:tcPr>
            <w:tcW w:w="3266" w:type="pct"/>
          </w:tcPr>
          <w:p w14:paraId="001297BF" w14:textId="311F55FB" w:rsidR="00A72DB4" w:rsidRPr="002D7D01" w:rsidRDefault="00A72DB4" w:rsidP="00A72DB4"/>
        </w:tc>
      </w:tr>
      <w:tr w:rsidR="00A72DB4" w14:paraId="5D3763F6" w14:textId="77777777" w:rsidTr="00896532">
        <w:tc>
          <w:tcPr>
            <w:tcW w:w="1734" w:type="pct"/>
          </w:tcPr>
          <w:p w14:paraId="0B81CAB1" w14:textId="29590B44" w:rsidR="00A72DB4" w:rsidRDefault="002D7D01" w:rsidP="00A72DB4">
            <w:r>
              <w:t>Performance testing</w:t>
            </w:r>
          </w:p>
        </w:tc>
        <w:tc>
          <w:tcPr>
            <w:tcW w:w="3266" w:type="pct"/>
          </w:tcPr>
          <w:p w14:paraId="0D49A479" w14:textId="3F6878E4" w:rsidR="00A72DB4" w:rsidRDefault="00A72DB4" w:rsidP="00A72DB4"/>
        </w:tc>
      </w:tr>
      <w:tr w:rsidR="00A72DB4" w14:paraId="1C5B23F8" w14:textId="77777777" w:rsidTr="00896532">
        <w:trPr>
          <w:cnfStyle w:val="000000100000" w:firstRow="0" w:lastRow="0" w:firstColumn="0" w:lastColumn="0" w:oddVBand="0" w:evenVBand="0" w:oddHBand="1" w:evenHBand="0" w:firstRowFirstColumn="0" w:firstRowLastColumn="0" w:lastRowFirstColumn="0" w:lastRowLastColumn="0"/>
        </w:trPr>
        <w:tc>
          <w:tcPr>
            <w:tcW w:w="1734" w:type="pct"/>
          </w:tcPr>
          <w:p w14:paraId="3102C270" w14:textId="6BEC63CF" w:rsidR="00A72DB4" w:rsidRDefault="002D7D01" w:rsidP="00A72DB4">
            <w:r>
              <w:t>UAT testing</w:t>
            </w:r>
          </w:p>
        </w:tc>
        <w:tc>
          <w:tcPr>
            <w:tcW w:w="3266" w:type="pct"/>
          </w:tcPr>
          <w:p w14:paraId="51EA1602" w14:textId="5881E3D2" w:rsidR="00A72DB4" w:rsidRPr="006B4C54" w:rsidRDefault="00A72DB4" w:rsidP="00A72DB4">
            <w:pPr>
              <w:rPr>
                <w:lang w:val="en-US"/>
              </w:rPr>
            </w:pPr>
          </w:p>
        </w:tc>
      </w:tr>
      <w:tr w:rsidR="00A72DB4" w14:paraId="6DA6B8E2" w14:textId="77777777" w:rsidTr="00896532">
        <w:tc>
          <w:tcPr>
            <w:tcW w:w="1734" w:type="pct"/>
          </w:tcPr>
          <w:p w14:paraId="6F7FA161" w14:textId="764042F9" w:rsidR="00A72DB4" w:rsidRDefault="002D7D01" w:rsidP="00A72DB4">
            <w:r>
              <w:t>Prod testing</w:t>
            </w:r>
          </w:p>
        </w:tc>
        <w:tc>
          <w:tcPr>
            <w:tcW w:w="3266" w:type="pct"/>
          </w:tcPr>
          <w:p w14:paraId="0E5F0099" w14:textId="1A83B9F4" w:rsidR="00A72DB4" w:rsidRPr="005D7C1B" w:rsidRDefault="00A72DB4" w:rsidP="00A72DB4">
            <w:pPr>
              <w:rPr>
                <w:lang w:val="en-US"/>
              </w:rPr>
            </w:pPr>
          </w:p>
        </w:tc>
      </w:tr>
    </w:tbl>
    <w:p w14:paraId="5C3AFA49" w14:textId="77777777" w:rsidR="00696701" w:rsidRPr="00696701" w:rsidRDefault="00696701" w:rsidP="00F20A3E"/>
    <w:sectPr w:rsidR="00696701" w:rsidRPr="00696701" w:rsidSect="00344341">
      <w:footerReference w:type="default" r:id="rId12"/>
      <w:pgSz w:w="11906" w:h="16838"/>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42565" w14:textId="77777777" w:rsidR="0051046D" w:rsidRDefault="0051046D" w:rsidP="003D2824">
      <w:pPr>
        <w:spacing w:before="0" w:after="0" w:line="240" w:lineRule="auto"/>
      </w:pPr>
      <w:r>
        <w:separator/>
      </w:r>
    </w:p>
  </w:endnote>
  <w:endnote w:type="continuationSeparator" w:id="0">
    <w:p w14:paraId="2A22A5BE" w14:textId="77777777" w:rsidR="0051046D" w:rsidRDefault="0051046D" w:rsidP="003D282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panose1 w:val="020B0606030504020204"/>
    <w:charset w:val="00"/>
    <w:family w:val="swiss"/>
    <w:pitch w:val="variable"/>
    <w:sig w:usb0="E00002EF" w:usb1="4000205B" w:usb2="00000028" w:usb3="00000000" w:csb0="0000019F" w:csb1="00000000"/>
  </w:font>
  <w:font w:name="Open Sans Light">
    <w:altName w:val="Segoe UI"/>
    <w:panose1 w:val="020B03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67C14" w14:textId="084E7079" w:rsidR="00E355FC" w:rsidRPr="000B7DC2" w:rsidRDefault="00E355FC" w:rsidP="006F72E0">
    <w:pPr>
      <w:pStyle w:val="Footer"/>
      <w:tabs>
        <w:tab w:val="clear" w:pos="9026"/>
        <w:tab w:val="right" w:pos="9746"/>
      </w:tabs>
      <w:rPr>
        <w:rStyle w:val="Emphasis"/>
      </w:rPr>
    </w:pPr>
    <w:r w:rsidRPr="000B7DC2">
      <w:rPr>
        <w:rStyle w:val="Emphasis"/>
      </w:rPr>
      <w:t xml:space="preserve">Page </w:t>
    </w:r>
    <w:r w:rsidRPr="000B7DC2">
      <w:rPr>
        <w:rStyle w:val="Emphasis"/>
      </w:rPr>
      <w:fldChar w:fldCharType="begin"/>
    </w:r>
    <w:r w:rsidRPr="000B7DC2">
      <w:rPr>
        <w:rStyle w:val="Emphasis"/>
      </w:rPr>
      <w:instrText xml:space="preserve"> PAGE  \* Arabic  \* MERGEFORMAT </w:instrText>
    </w:r>
    <w:r w:rsidRPr="000B7DC2">
      <w:rPr>
        <w:rStyle w:val="Emphasis"/>
      </w:rPr>
      <w:fldChar w:fldCharType="separate"/>
    </w:r>
    <w:r w:rsidRPr="000B7DC2">
      <w:rPr>
        <w:rStyle w:val="Emphasis"/>
      </w:rPr>
      <w:t>1</w:t>
    </w:r>
    <w:r w:rsidRPr="000B7DC2">
      <w:rPr>
        <w:rStyle w:val="Emphasis"/>
      </w:rPr>
      <w:fldChar w:fldCharType="end"/>
    </w:r>
    <w:r w:rsidRPr="000B7DC2">
      <w:rPr>
        <w:rStyle w:val="Emphasis"/>
      </w:rPr>
      <w:t xml:space="preserve"> of </w:t>
    </w:r>
    <w:r>
      <w:rPr>
        <w:rStyle w:val="Emphasis"/>
      </w:rPr>
      <w:fldChar w:fldCharType="begin"/>
    </w:r>
    <w:r>
      <w:rPr>
        <w:rStyle w:val="Emphasis"/>
      </w:rPr>
      <w:instrText xml:space="preserve"> SECTIONPAGES   \* MERGEFORMAT </w:instrText>
    </w:r>
    <w:r>
      <w:rPr>
        <w:rStyle w:val="Emphasis"/>
      </w:rPr>
      <w:fldChar w:fldCharType="separate"/>
    </w:r>
    <w:r>
      <w:rPr>
        <w:rStyle w:val="Emphasis"/>
        <w:noProof/>
      </w:rPr>
      <w:t>5</w:t>
    </w:r>
    <w:r>
      <w:rPr>
        <w:rStyle w:val="Emphasis"/>
      </w:rPr>
      <w:fldChar w:fldCharType="end"/>
    </w:r>
    <w:r>
      <w:rPr>
        <w:rStyle w:val="Emphasis"/>
      </w:rPr>
      <w:tab/>
    </w:r>
    <w:r>
      <w:rPr>
        <w:rStyle w:val="Emphasis"/>
      </w:rPr>
      <w:tab/>
    </w:r>
    <w:r w:rsidRPr="000B7DC2">
      <w:rPr>
        <w:rStyle w:val="Emphasis"/>
      </w:rPr>
      <w:t>www.iforium.com</w:t>
    </w:r>
  </w:p>
  <w:p w14:paraId="6F62F6DC" w14:textId="77777777" w:rsidR="00E355FC" w:rsidRDefault="00E355FC" w:rsidP="003C3003">
    <w:pPr>
      <w:pStyle w:val="Footer"/>
      <w:jc w:val="right"/>
      <w:rPr>
        <w:sz w:val="12"/>
        <w:szCs w:val="12"/>
      </w:rPr>
    </w:pPr>
  </w:p>
  <w:p w14:paraId="42A54FD5" w14:textId="60D844C3" w:rsidR="00E355FC" w:rsidRPr="003C3003" w:rsidRDefault="00E355FC" w:rsidP="003C3003">
    <w:pPr>
      <w:pStyle w:val="Footer"/>
      <w:jc w:val="right"/>
      <w:rPr>
        <w:caps/>
        <w:noProof/>
        <w:color w:val="0073A4"/>
        <w:sz w:val="12"/>
        <w:szCs w:val="12"/>
      </w:rPr>
    </w:pPr>
    <w:r>
      <w:rPr>
        <w:sz w:val="12"/>
        <w:szCs w:val="12"/>
      </w:rPr>
      <w:t xml:space="preserve">[Document Name] </w:t>
    </w:r>
    <w:proofErr w:type="gramStart"/>
    <w:r w:rsidRPr="00C14BD9">
      <w:rPr>
        <w:sz w:val="12"/>
        <w:szCs w:val="12"/>
      </w:rPr>
      <w:t>v</w:t>
    </w:r>
    <w:r>
      <w:rPr>
        <w:sz w:val="12"/>
        <w:szCs w:val="12"/>
      </w:rPr>
      <w:t>[</w:t>
    </w:r>
    <w:proofErr w:type="gramEnd"/>
    <w:r>
      <w:rPr>
        <w:sz w:val="12"/>
        <w:szCs w:val="12"/>
      </w:rPr>
      <w:t>Version Number]</w:t>
    </w:r>
    <w:r w:rsidRPr="00C14BD9">
      <w:rPr>
        <w:sz w:val="12"/>
        <w:szCs w:val="12"/>
      </w:rPr>
      <w:t>.</w:t>
    </w:r>
    <w:r>
      <w:rPr>
        <w:sz w:val="12"/>
        <w:szCs w:val="12"/>
      </w:rPr>
      <w:t xml:space="preserve"> [Date]</w:t>
    </w:r>
    <w:r w:rsidRPr="00C14BD9">
      <w:rPr>
        <w:sz w:val="12"/>
        <w:szCs w:val="12"/>
      </w:rPr>
      <w:t>.</w:t>
    </w:r>
    <w:r>
      <w:rPr>
        <w:sz w:val="12"/>
        <w:szCs w:val="12"/>
      </w:rPr>
      <w:t xml:space="preserve"> </w:t>
    </w:r>
    <w:r w:rsidRPr="00C14BD9">
      <w:rPr>
        <w:sz w:val="12"/>
        <w:szCs w:val="12"/>
      </w:rPr>
      <w:t>Copyright © 2006-201</w:t>
    </w:r>
    <w:r>
      <w:rPr>
        <w:sz w:val="12"/>
        <w:szCs w:val="12"/>
      </w:rPr>
      <w:t>9</w:t>
    </w:r>
    <w:r w:rsidRPr="00C14BD9">
      <w:rPr>
        <w:sz w:val="12"/>
        <w:szCs w:val="12"/>
      </w:rPr>
      <w:t xml:space="preserve"> Iforium Limited.</w:t>
    </w:r>
    <w:r>
      <w:rPr>
        <w:sz w:val="12"/>
        <w:szCs w:val="12"/>
      </w:rPr>
      <w:t xml:space="preserve"> </w:t>
    </w:r>
    <w:r w:rsidRPr="00C14BD9">
      <w:rPr>
        <w:sz w:val="12"/>
        <w:szCs w:val="12"/>
      </w:rPr>
      <w:t>All Rights Reserved.</w:t>
    </w:r>
    <w:r>
      <w:rPr>
        <w:sz w:val="12"/>
        <w:szCs w:val="12"/>
      </w:rPr>
      <w:t xml:space="preserve"> [Security Classification].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71D62" w14:textId="3CF57397" w:rsidR="00E355FC" w:rsidRPr="000B7DC2" w:rsidRDefault="00E355FC" w:rsidP="006F72E0">
    <w:pPr>
      <w:pStyle w:val="Footer"/>
      <w:tabs>
        <w:tab w:val="clear" w:pos="9026"/>
        <w:tab w:val="right" w:pos="9746"/>
      </w:tabs>
      <w:rPr>
        <w:rStyle w:val="Emphasis"/>
      </w:rPr>
    </w:pPr>
    <w:r w:rsidRPr="000B7DC2">
      <w:rPr>
        <w:rStyle w:val="Emphasis"/>
      </w:rPr>
      <w:t xml:space="preserve">Page </w:t>
    </w:r>
    <w:r w:rsidRPr="000B7DC2">
      <w:rPr>
        <w:rStyle w:val="Emphasis"/>
      </w:rPr>
      <w:fldChar w:fldCharType="begin"/>
    </w:r>
    <w:r w:rsidRPr="000B7DC2">
      <w:rPr>
        <w:rStyle w:val="Emphasis"/>
      </w:rPr>
      <w:instrText xml:space="preserve"> PAGE  \* Arabic  \* MERGEFORMAT </w:instrText>
    </w:r>
    <w:r w:rsidRPr="000B7DC2">
      <w:rPr>
        <w:rStyle w:val="Emphasis"/>
      </w:rPr>
      <w:fldChar w:fldCharType="separate"/>
    </w:r>
    <w:r w:rsidRPr="000B7DC2">
      <w:rPr>
        <w:rStyle w:val="Emphasis"/>
      </w:rPr>
      <w:t>1</w:t>
    </w:r>
    <w:r w:rsidRPr="000B7DC2">
      <w:rPr>
        <w:rStyle w:val="Emphasis"/>
      </w:rPr>
      <w:fldChar w:fldCharType="end"/>
    </w:r>
    <w:r w:rsidRPr="000B7DC2">
      <w:rPr>
        <w:rStyle w:val="Emphasis"/>
      </w:rPr>
      <w:t xml:space="preserve"> of </w:t>
    </w:r>
    <w:r>
      <w:rPr>
        <w:rStyle w:val="Emphasis"/>
      </w:rPr>
      <w:fldChar w:fldCharType="begin"/>
    </w:r>
    <w:r>
      <w:rPr>
        <w:rStyle w:val="Emphasis"/>
      </w:rPr>
      <w:instrText xml:space="preserve"> SECTIONPAGES   \* MERGEFORMAT </w:instrText>
    </w:r>
    <w:r>
      <w:rPr>
        <w:rStyle w:val="Emphasis"/>
      </w:rPr>
      <w:fldChar w:fldCharType="separate"/>
    </w:r>
    <w:r w:rsidR="00B412D2">
      <w:rPr>
        <w:rStyle w:val="Emphasis"/>
        <w:noProof/>
      </w:rPr>
      <w:t>7</w:t>
    </w:r>
    <w:r>
      <w:rPr>
        <w:rStyle w:val="Emphasis"/>
      </w:rPr>
      <w:fldChar w:fldCharType="end"/>
    </w:r>
    <w:r>
      <w:rPr>
        <w:rStyle w:val="Emphasis"/>
      </w:rPr>
      <w:tab/>
    </w:r>
    <w:r>
      <w:rPr>
        <w:rStyle w:val="Emphasis"/>
      </w:rPr>
      <w:tab/>
    </w:r>
    <w:r w:rsidRPr="000B7DC2">
      <w:rPr>
        <w:rStyle w:val="Emphasis"/>
      </w:rPr>
      <w:t>www.iforium.com</w:t>
    </w:r>
  </w:p>
  <w:p w14:paraId="02CEFE37" w14:textId="77777777" w:rsidR="00E355FC" w:rsidRDefault="00E355FC" w:rsidP="003C3003">
    <w:pPr>
      <w:pStyle w:val="Footer"/>
      <w:jc w:val="right"/>
      <w:rPr>
        <w:sz w:val="12"/>
        <w:szCs w:val="12"/>
      </w:rPr>
    </w:pPr>
  </w:p>
  <w:p w14:paraId="03B34590" w14:textId="0F9688FE" w:rsidR="00E355FC" w:rsidRPr="003C3003" w:rsidRDefault="00A41B1E" w:rsidP="00F11263">
    <w:pPr>
      <w:pStyle w:val="Footer"/>
      <w:jc w:val="right"/>
      <w:rPr>
        <w:caps/>
        <w:noProof/>
        <w:color w:val="0073A4"/>
        <w:sz w:val="12"/>
        <w:szCs w:val="12"/>
      </w:rPr>
    </w:pPr>
    <w:r>
      <w:rPr>
        <w:sz w:val="12"/>
        <w:szCs w:val="12"/>
      </w:rPr>
      <w:t xml:space="preserve">&lt;Operator&gt; </w:t>
    </w:r>
    <w:r w:rsidR="00E355FC">
      <w:rPr>
        <w:sz w:val="12"/>
        <w:szCs w:val="12"/>
      </w:rPr>
      <w:t xml:space="preserve">Production Configuration </w:t>
    </w:r>
    <w:r w:rsidR="00E355FC" w:rsidRPr="00C14BD9">
      <w:rPr>
        <w:sz w:val="12"/>
        <w:szCs w:val="12"/>
      </w:rPr>
      <w:t>v</w:t>
    </w:r>
    <w:r w:rsidR="00E355FC">
      <w:rPr>
        <w:sz w:val="12"/>
        <w:szCs w:val="12"/>
      </w:rPr>
      <w:t>1.</w:t>
    </w:r>
    <w:del w:id="318" w:author="Greg Whyte" w:date="2021-04-29T14:11:00Z">
      <w:r w:rsidR="00B7244D" w:rsidDel="00AE5363">
        <w:rPr>
          <w:sz w:val="12"/>
          <w:szCs w:val="12"/>
        </w:rPr>
        <w:delText>4</w:delText>
      </w:r>
    </w:del>
    <w:ins w:id="319" w:author="Greg Whyte" w:date="2021-04-29T14:11:00Z">
      <w:r w:rsidR="00AE5363">
        <w:rPr>
          <w:sz w:val="12"/>
          <w:szCs w:val="12"/>
        </w:rPr>
        <w:t>5</w:t>
      </w:r>
    </w:ins>
    <w:r w:rsidR="00E355FC">
      <w:rPr>
        <w:sz w:val="12"/>
        <w:szCs w:val="12"/>
      </w:rPr>
      <w:t xml:space="preserve"> Copyright</w:t>
    </w:r>
    <w:r w:rsidR="00E355FC" w:rsidRPr="00C14BD9">
      <w:rPr>
        <w:sz w:val="12"/>
        <w:szCs w:val="12"/>
      </w:rPr>
      <w:t xml:space="preserve"> © 2006-20</w:t>
    </w:r>
    <w:r>
      <w:rPr>
        <w:sz w:val="12"/>
        <w:szCs w:val="12"/>
      </w:rPr>
      <w:t>20</w:t>
    </w:r>
    <w:r w:rsidR="00E355FC" w:rsidRPr="00C14BD9">
      <w:rPr>
        <w:sz w:val="12"/>
        <w:szCs w:val="12"/>
      </w:rPr>
      <w:t xml:space="preserve"> Iforium Limited.</w:t>
    </w:r>
    <w:r w:rsidR="00E355FC">
      <w:rPr>
        <w:sz w:val="12"/>
        <w:szCs w:val="12"/>
      </w:rPr>
      <w:t xml:space="preserve"> </w:t>
    </w:r>
    <w:r w:rsidR="00E355FC" w:rsidRPr="00C14BD9">
      <w:rPr>
        <w:sz w:val="12"/>
        <w:szCs w:val="12"/>
      </w:rPr>
      <w:t>All Rights Reserved.</w:t>
    </w:r>
    <w:r w:rsidR="00E355FC">
      <w:rPr>
        <w:sz w:val="12"/>
        <w:szCs w:val="12"/>
      </w:rPr>
      <w:t xml:space="preserve"> Confidential.</w:t>
    </w:r>
  </w:p>
  <w:p w14:paraId="370B6F4B" w14:textId="15FC1B62" w:rsidR="00E355FC" w:rsidRPr="003C3003" w:rsidRDefault="00E355FC" w:rsidP="00F11263">
    <w:pPr>
      <w:pStyle w:val="Footer"/>
      <w:jc w:val="right"/>
      <w:rPr>
        <w:caps/>
        <w:noProof/>
        <w:color w:val="0073A4"/>
        <w:sz w:val="12"/>
        <w:szCs w:val="12"/>
      </w:rPr>
    </w:pPr>
  </w:p>
  <w:p w14:paraId="59FB2DA4" w14:textId="71A5F211" w:rsidR="00E355FC" w:rsidRPr="003C3003" w:rsidRDefault="00E355FC" w:rsidP="00F11263">
    <w:pPr>
      <w:pStyle w:val="Footer"/>
      <w:jc w:val="right"/>
      <w:rPr>
        <w:caps/>
        <w:noProof/>
        <w:color w:val="0073A4"/>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2EE2E" w14:textId="77777777" w:rsidR="0051046D" w:rsidRDefault="0051046D" w:rsidP="003D2824">
      <w:pPr>
        <w:spacing w:before="0" w:after="0" w:line="240" w:lineRule="auto"/>
      </w:pPr>
      <w:r>
        <w:separator/>
      </w:r>
    </w:p>
  </w:footnote>
  <w:footnote w:type="continuationSeparator" w:id="0">
    <w:p w14:paraId="60406D15" w14:textId="77777777" w:rsidR="0051046D" w:rsidRDefault="0051046D" w:rsidP="003D282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72328" w14:textId="77777777" w:rsidR="00E355FC" w:rsidRDefault="00E355FC" w:rsidP="00377737">
    <w:pPr>
      <w:pStyle w:val="Header"/>
      <w:jc w:val="right"/>
    </w:pPr>
    <w:r>
      <w:rPr>
        <w:noProof/>
      </w:rPr>
      <w:drawing>
        <wp:inline distT="0" distB="0" distL="0" distR="0" wp14:anchorId="244D0316" wp14:editId="397C241B">
          <wp:extent cx="1114425" cy="436954"/>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forium-logo-black.png"/>
                  <pic:cNvPicPr/>
                </pic:nvPicPr>
                <pic:blipFill>
                  <a:blip r:embed="rId1">
                    <a:extLst>
                      <a:ext uri="{28A0092B-C50C-407E-A947-70E740481C1C}">
                        <a14:useLocalDpi xmlns:a14="http://schemas.microsoft.com/office/drawing/2010/main" val="0"/>
                      </a:ext>
                    </a:extLst>
                  </a:blip>
                  <a:stretch>
                    <a:fillRect/>
                  </a:stretch>
                </pic:blipFill>
                <pic:spPr>
                  <a:xfrm>
                    <a:off x="0" y="0"/>
                    <a:ext cx="1163690" cy="456270"/>
                  </a:xfrm>
                  <a:prstGeom prst="rect">
                    <a:avLst/>
                  </a:prstGeom>
                </pic:spPr>
              </pic:pic>
            </a:graphicData>
          </a:graphic>
        </wp:inline>
      </w:drawing>
    </w:r>
  </w:p>
  <w:p w14:paraId="78FCABB1" w14:textId="77777777" w:rsidR="00E355FC" w:rsidRDefault="00E355FC" w:rsidP="0037773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CC431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EC87E3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040B20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F80E30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850F72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30906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0D868B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E21B8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90138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E86293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720CC1"/>
    <w:multiLevelType w:val="hybridMultilevel"/>
    <w:tmpl w:val="0AF00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D93946"/>
    <w:multiLevelType w:val="multilevel"/>
    <w:tmpl w:val="A87E89F2"/>
    <w:numStyleLink w:val="IforiumUnorderedList"/>
  </w:abstractNum>
  <w:abstractNum w:abstractNumId="12" w15:restartNumberingAfterBreak="0">
    <w:nsid w:val="0DC20D6B"/>
    <w:multiLevelType w:val="hybridMultilevel"/>
    <w:tmpl w:val="0582C7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FA55236"/>
    <w:multiLevelType w:val="hybridMultilevel"/>
    <w:tmpl w:val="4FBAF5FA"/>
    <w:lvl w:ilvl="0" w:tplc="08090001">
      <w:start w:val="1"/>
      <w:numFmt w:val="bullet"/>
      <w:lvlText w:val=""/>
      <w:lvlJc w:val="left"/>
      <w:pPr>
        <w:ind w:left="930" w:hanging="360"/>
      </w:pPr>
      <w:rPr>
        <w:rFonts w:ascii="Symbol" w:hAnsi="Symbol" w:hint="default"/>
      </w:rPr>
    </w:lvl>
    <w:lvl w:ilvl="1" w:tplc="08090003" w:tentative="1">
      <w:start w:val="1"/>
      <w:numFmt w:val="bullet"/>
      <w:lvlText w:val="o"/>
      <w:lvlJc w:val="left"/>
      <w:pPr>
        <w:ind w:left="1650" w:hanging="360"/>
      </w:pPr>
      <w:rPr>
        <w:rFonts w:ascii="Courier New" w:hAnsi="Courier New" w:cs="Courier New" w:hint="default"/>
      </w:rPr>
    </w:lvl>
    <w:lvl w:ilvl="2" w:tplc="08090005" w:tentative="1">
      <w:start w:val="1"/>
      <w:numFmt w:val="bullet"/>
      <w:lvlText w:val=""/>
      <w:lvlJc w:val="left"/>
      <w:pPr>
        <w:ind w:left="2370" w:hanging="360"/>
      </w:pPr>
      <w:rPr>
        <w:rFonts w:ascii="Wingdings" w:hAnsi="Wingdings" w:hint="default"/>
      </w:rPr>
    </w:lvl>
    <w:lvl w:ilvl="3" w:tplc="08090001" w:tentative="1">
      <w:start w:val="1"/>
      <w:numFmt w:val="bullet"/>
      <w:lvlText w:val=""/>
      <w:lvlJc w:val="left"/>
      <w:pPr>
        <w:ind w:left="3090" w:hanging="360"/>
      </w:pPr>
      <w:rPr>
        <w:rFonts w:ascii="Symbol" w:hAnsi="Symbol" w:hint="default"/>
      </w:rPr>
    </w:lvl>
    <w:lvl w:ilvl="4" w:tplc="08090003" w:tentative="1">
      <w:start w:val="1"/>
      <w:numFmt w:val="bullet"/>
      <w:lvlText w:val="o"/>
      <w:lvlJc w:val="left"/>
      <w:pPr>
        <w:ind w:left="3810" w:hanging="360"/>
      </w:pPr>
      <w:rPr>
        <w:rFonts w:ascii="Courier New" w:hAnsi="Courier New" w:cs="Courier New" w:hint="default"/>
      </w:rPr>
    </w:lvl>
    <w:lvl w:ilvl="5" w:tplc="08090005" w:tentative="1">
      <w:start w:val="1"/>
      <w:numFmt w:val="bullet"/>
      <w:lvlText w:val=""/>
      <w:lvlJc w:val="left"/>
      <w:pPr>
        <w:ind w:left="4530" w:hanging="360"/>
      </w:pPr>
      <w:rPr>
        <w:rFonts w:ascii="Wingdings" w:hAnsi="Wingdings" w:hint="default"/>
      </w:rPr>
    </w:lvl>
    <w:lvl w:ilvl="6" w:tplc="08090001" w:tentative="1">
      <w:start w:val="1"/>
      <w:numFmt w:val="bullet"/>
      <w:lvlText w:val=""/>
      <w:lvlJc w:val="left"/>
      <w:pPr>
        <w:ind w:left="5250" w:hanging="360"/>
      </w:pPr>
      <w:rPr>
        <w:rFonts w:ascii="Symbol" w:hAnsi="Symbol" w:hint="default"/>
      </w:rPr>
    </w:lvl>
    <w:lvl w:ilvl="7" w:tplc="08090003" w:tentative="1">
      <w:start w:val="1"/>
      <w:numFmt w:val="bullet"/>
      <w:lvlText w:val="o"/>
      <w:lvlJc w:val="left"/>
      <w:pPr>
        <w:ind w:left="5970" w:hanging="360"/>
      </w:pPr>
      <w:rPr>
        <w:rFonts w:ascii="Courier New" w:hAnsi="Courier New" w:cs="Courier New" w:hint="default"/>
      </w:rPr>
    </w:lvl>
    <w:lvl w:ilvl="8" w:tplc="08090005" w:tentative="1">
      <w:start w:val="1"/>
      <w:numFmt w:val="bullet"/>
      <w:lvlText w:val=""/>
      <w:lvlJc w:val="left"/>
      <w:pPr>
        <w:ind w:left="6690" w:hanging="360"/>
      </w:pPr>
      <w:rPr>
        <w:rFonts w:ascii="Wingdings" w:hAnsi="Wingdings" w:hint="default"/>
      </w:rPr>
    </w:lvl>
  </w:abstractNum>
  <w:abstractNum w:abstractNumId="14" w15:restartNumberingAfterBreak="0">
    <w:nsid w:val="146A56FF"/>
    <w:multiLevelType w:val="multilevel"/>
    <w:tmpl w:val="A87E89F2"/>
    <w:numStyleLink w:val="IforiumUnorderedList"/>
  </w:abstractNum>
  <w:abstractNum w:abstractNumId="15" w15:restartNumberingAfterBreak="0">
    <w:nsid w:val="17166ABF"/>
    <w:multiLevelType w:val="hybridMultilevel"/>
    <w:tmpl w:val="FA485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BAA0619"/>
    <w:multiLevelType w:val="hybridMultilevel"/>
    <w:tmpl w:val="394EEA4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EA301DD"/>
    <w:multiLevelType w:val="hybridMultilevel"/>
    <w:tmpl w:val="40CE8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18A5206"/>
    <w:multiLevelType w:val="hybridMultilevel"/>
    <w:tmpl w:val="C900A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2A9690E"/>
    <w:multiLevelType w:val="hybridMultilevel"/>
    <w:tmpl w:val="2140FAD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38424E7"/>
    <w:multiLevelType w:val="hybridMultilevel"/>
    <w:tmpl w:val="F866E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3D441AA"/>
    <w:multiLevelType w:val="hybridMultilevel"/>
    <w:tmpl w:val="CDF00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82957AA"/>
    <w:multiLevelType w:val="multilevel"/>
    <w:tmpl w:val="A87E89F2"/>
    <w:styleLink w:val="IforiumUnorderedList"/>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12816A7"/>
    <w:multiLevelType w:val="hybridMultilevel"/>
    <w:tmpl w:val="7C32F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34B4D2F"/>
    <w:multiLevelType w:val="hybridMultilevel"/>
    <w:tmpl w:val="A87E89F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E92D86"/>
    <w:multiLevelType w:val="hybridMultilevel"/>
    <w:tmpl w:val="48428F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5F3137B"/>
    <w:multiLevelType w:val="hybridMultilevel"/>
    <w:tmpl w:val="F7506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79D5E37"/>
    <w:multiLevelType w:val="hybridMultilevel"/>
    <w:tmpl w:val="3A7041C6"/>
    <w:lvl w:ilvl="0" w:tplc="CF349926">
      <w:start w:val="1"/>
      <w:numFmt w:val="decimal"/>
      <w:lvlText w:val="%1."/>
      <w:lvlJc w:val="left"/>
      <w:pPr>
        <w:ind w:left="502"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D652C8D"/>
    <w:multiLevelType w:val="hybridMultilevel"/>
    <w:tmpl w:val="9A82F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087D74"/>
    <w:multiLevelType w:val="hybridMultilevel"/>
    <w:tmpl w:val="53704D1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DA6644"/>
    <w:multiLevelType w:val="hybridMultilevel"/>
    <w:tmpl w:val="332A3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1E270D"/>
    <w:multiLevelType w:val="hybridMultilevel"/>
    <w:tmpl w:val="95BCE018"/>
    <w:lvl w:ilvl="0" w:tplc="B16C261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9896AF8"/>
    <w:multiLevelType w:val="hybridMultilevel"/>
    <w:tmpl w:val="FB5813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B9C1F89"/>
    <w:multiLevelType w:val="hybridMultilevel"/>
    <w:tmpl w:val="FB323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1F62DCB"/>
    <w:multiLevelType w:val="hybridMultilevel"/>
    <w:tmpl w:val="1158B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996515E"/>
    <w:multiLevelType w:val="hybridMultilevel"/>
    <w:tmpl w:val="99ACDD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4"/>
  </w:num>
  <w:num w:numId="2">
    <w:abstractNumId w:val="15"/>
  </w:num>
  <w:num w:numId="3">
    <w:abstractNumId w:val="18"/>
  </w:num>
  <w:num w:numId="4">
    <w:abstractNumId w:val="17"/>
  </w:num>
  <w:num w:numId="5">
    <w:abstractNumId w:val="28"/>
  </w:num>
  <w:num w:numId="6">
    <w:abstractNumId w:val="10"/>
  </w:num>
  <w:num w:numId="7">
    <w:abstractNumId w:val="26"/>
  </w:num>
  <w:num w:numId="8">
    <w:abstractNumId w:val="33"/>
  </w:num>
  <w:num w:numId="9">
    <w:abstractNumId w:val="13"/>
  </w:num>
  <w:num w:numId="10">
    <w:abstractNumId w:val="30"/>
  </w:num>
  <w:num w:numId="11">
    <w:abstractNumId w:val="20"/>
  </w:num>
  <w:num w:numId="12">
    <w:abstractNumId w:val="21"/>
  </w:num>
  <w:num w:numId="13">
    <w:abstractNumId w:val="23"/>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5"/>
  </w:num>
  <w:num w:numId="25">
    <w:abstractNumId w:val="19"/>
  </w:num>
  <w:num w:numId="26">
    <w:abstractNumId w:val="12"/>
  </w:num>
  <w:num w:numId="27">
    <w:abstractNumId w:val="25"/>
  </w:num>
  <w:num w:numId="28">
    <w:abstractNumId w:val="29"/>
  </w:num>
  <w:num w:numId="29">
    <w:abstractNumId w:val="16"/>
  </w:num>
  <w:num w:numId="30">
    <w:abstractNumId w:val="24"/>
  </w:num>
  <w:num w:numId="31">
    <w:abstractNumId w:val="22"/>
  </w:num>
  <w:num w:numId="32">
    <w:abstractNumId w:val="14"/>
  </w:num>
  <w:num w:numId="33">
    <w:abstractNumId w:val="11"/>
  </w:num>
  <w:num w:numId="34">
    <w:abstractNumId w:val="32"/>
  </w:num>
  <w:num w:numId="35">
    <w:abstractNumId w:val="31"/>
  </w:num>
  <w:num w:numId="36">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eg Whyte">
    <w15:presenceInfo w15:providerId="AD" w15:userId="S::gwhyte@iforium.com::903bbb94-9c5a-4772-8d31-531ae977bc31"/>
  </w15:person>
  <w15:person w15:author="Andy Pease">
    <w15:presenceInfo w15:providerId="None" w15:userId="Andy Pea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S0NDM1NzYxNjO0MDZV0lEKTi0uzszPAykwrgUAYH9aUCwAAAA="/>
  </w:docVars>
  <w:rsids>
    <w:rsidRoot w:val="005D2E68"/>
    <w:rsid w:val="0000166B"/>
    <w:rsid w:val="00002560"/>
    <w:rsid w:val="00003EC0"/>
    <w:rsid w:val="00011C74"/>
    <w:rsid w:val="00013475"/>
    <w:rsid w:val="0001538D"/>
    <w:rsid w:val="000176D7"/>
    <w:rsid w:val="000209FB"/>
    <w:rsid w:val="00021373"/>
    <w:rsid w:val="00021966"/>
    <w:rsid w:val="0003289F"/>
    <w:rsid w:val="0004503B"/>
    <w:rsid w:val="00053B71"/>
    <w:rsid w:val="000579BE"/>
    <w:rsid w:val="0006222E"/>
    <w:rsid w:val="000659B1"/>
    <w:rsid w:val="0006786A"/>
    <w:rsid w:val="000756A2"/>
    <w:rsid w:val="00076020"/>
    <w:rsid w:val="00076A32"/>
    <w:rsid w:val="00083148"/>
    <w:rsid w:val="0008509B"/>
    <w:rsid w:val="00094574"/>
    <w:rsid w:val="000A1A32"/>
    <w:rsid w:val="000B600C"/>
    <w:rsid w:val="000B7DC2"/>
    <w:rsid w:val="000C2AF5"/>
    <w:rsid w:val="000D6CAA"/>
    <w:rsid w:val="000F5C8E"/>
    <w:rsid w:val="00100D04"/>
    <w:rsid w:val="001103D5"/>
    <w:rsid w:val="00110CDE"/>
    <w:rsid w:val="001209E5"/>
    <w:rsid w:val="00131375"/>
    <w:rsid w:val="00137F75"/>
    <w:rsid w:val="00142164"/>
    <w:rsid w:val="00153475"/>
    <w:rsid w:val="001568CB"/>
    <w:rsid w:val="00175D9C"/>
    <w:rsid w:val="001766FF"/>
    <w:rsid w:val="00177704"/>
    <w:rsid w:val="00183958"/>
    <w:rsid w:val="001913EF"/>
    <w:rsid w:val="001A4402"/>
    <w:rsid w:val="001A764C"/>
    <w:rsid w:val="001C4CFE"/>
    <w:rsid w:val="001C6BF1"/>
    <w:rsid w:val="001D06FB"/>
    <w:rsid w:val="001D6F0F"/>
    <w:rsid w:val="001D7566"/>
    <w:rsid w:val="001E2A79"/>
    <w:rsid w:val="001E63EE"/>
    <w:rsid w:val="001F27D2"/>
    <w:rsid w:val="001F6C40"/>
    <w:rsid w:val="00213486"/>
    <w:rsid w:val="00220A3E"/>
    <w:rsid w:val="0022235E"/>
    <w:rsid w:val="00233237"/>
    <w:rsid w:val="00245D8F"/>
    <w:rsid w:val="00256EE3"/>
    <w:rsid w:val="00262B38"/>
    <w:rsid w:val="00263C1F"/>
    <w:rsid w:val="002650D1"/>
    <w:rsid w:val="00270E9B"/>
    <w:rsid w:val="00271787"/>
    <w:rsid w:val="0027733A"/>
    <w:rsid w:val="00283521"/>
    <w:rsid w:val="00283B87"/>
    <w:rsid w:val="00286B12"/>
    <w:rsid w:val="00292360"/>
    <w:rsid w:val="002968CE"/>
    <w:rsid w:val="00296A21"/>
    <w:rsid w:val="002976EE"/>
    <w:rsid w:val="002A0116"/>
    <w:rsid w:val="002A228F"/>
    <w:rsid w:val="002A2AEF"/>
    <w:rsid w:val="002A684F"/>
    <w:rsid w:val="002B2086"/>
    <w:rsid w:val="002B662A"/>
    <w:rsid w:val="002B7DE1"/>
    <w:rsid w:val="002C162E"/>
    <w:rsid w:val="002C751E"/>
    <w:rsid w:val="002D7D01"/>
    <w:rsid w:val="002E108E"/>
    <w:rsid w:val="002E241C"/>
    <w:rsid w:val="002F25D7"/>
    <w:rsid w:val="002F5569"/>
    <w:rsid w:val="002F7B08"/>
    <w:rsid w:val="0032101F"/>
    <w:rsid w:val="00321486"/>
    <w:rsid w:val="00322542"/>
    <w:rsid w:val="0034072F"/>
    <w:rsid w:val="003408F2"/>
    <w:rsid w:val="003416FF"/>
    <w:rsid w:val="00344341"/>
    <w:rsid w:val="00346CA2"/>
    <w:rsid w:val="003472A3"/>
    <w:rsid w:val="003572C8"/>
    <w:rsid w:val="00360B4E"/>
    <w:rsid w:val="003641E2"/>
    <w:rsid w:val="003645B0"/>
    <w:rsid w:val="00377737"/>
    <w:rsid w:val="00385C87"/>
    <w:rsid w:val="003B54E3"/>
    <w:rsid w:val="003B7EE2"/>
    <w:rsid w:val="003C26F5"/>
    <w:rsid w:val="003C3003"/>
    <w:rsid w:val="003C3D61"/>
    <w:rsid w:val="003D2824"/>
    <w:rsid w:val="003D2982"/>
    <w:rsid w:val="003D410D"/>
    <w:rsid w:val="003D47AB"/>
    <w:rsid w:val="003D48B9"/>
    <w:rsid w:val="003D68AC"/>
    <w:rsid w:val="003F0AD1"/>
    <w:rsid w:val="003F46CF"/>
    <w:rsid w:val="0040312B"/>
    <w:rsid w:val="00404870"/>
    <w:rsid w:val="0041466C"/>
    <w:rsid w:val="00423863"/>
    <w:rsid w:val="004311DE"/>
    <w:rsid w:val="00432B29"/>
    <w:rsid w:val="00434461"/>
    <w:rsid w:val="004369A3"/>
    <w:rsid w:val="00440AE5"/>
    <w:rsid w:val="00442684"/>
    <w:rsid w:val="004437EF"/>
    <w:rsid w:val="004474EA"/>
    <w:rsid w:val="004565E2"/>
    <w:rsid w:val="00456995"/>
    <w:rsid w:val="00472DEC"/>
    <w:rsid w:val="00474B8E"/>
    <w:rsid w:val="004916D9"/>
    <w:rsid w:val="004A20FE"/>
    <w:rsid w:val="004A246B"/>
    <w:rsid w:val="004B0FDE"/>
    <w:rsid w:val="004B66CC"/>
    <w:rsid w:val="004D5D4F"/>
    <w:rsid w:val="004E0BA8"/>
    <w:rsid w:val="004E16FD"/>
    <w:rsid w:val="004E251A"/>
    <w:rsid w:val="004E7154"/>
    <w:rsid w:val="004F1C73"/>
    <w:rsid w:val="004F49A3"/>
    <w:rsid w:val="0050334B"/>
    <w:rsid w:val="00503659"/>
    <w:rsid w:val="0050464D"/>
    <w:rsid w:val="00510133"/>
    <w:rsid w:val="0051046D"/>
    <w:rsid w:val="0051243D"/>
    <w:rsid w:val="005227EA"/>
    <w:rsid w:val="00525C6B"/>
    <w:rsid w:val="00532992"/>
    <w:rsid w:val="005349F5"/>
    <w:rsid w:val="00534A8B"/>
    <w:rsid w:val="00537083"/>
    <w:rsid w:val="00545A4D"/>
    <w:rsid w:val="00546EC3"/>
    <w:rsid w:val="005504BC"/>
    <w:rsid w:val="00554733"/>
    <w:rsid w:val="00563605"/>
    <w:rsid w:val="005645B9"/>
    <w:rsid w:val="00575DFA"/>
    <w:rsid w:val="0058070F"/>
    <w:rsid w:val="00584FAE"/>
    <w:rsid w:val="005866D5"/>
    <w:rsid w:val="00594D03"/>
    <w:rsid w:val="005A158A"/>
    <w:rsid w:val="005A73DD"/>
    <w:rsid w:val="005B01C3"/>
    <w:rsid w:val="005D2E68"/>
    <w:rsid w:val="005D4352"/>
    <w:rsid w:val="005D7AF3"/>
    <w:rsid w:val="005D7C1B"/>
    <w:rsid w:val="005E47F6"/>
    <w:rsid w:val="006113EF"/>
    <w:rsid w:val="0061529F"/>
    <w:rsid w:val="00617604"/>
    <w:rsid w:val="006203D5"/>
    <w:rsid w:val="00631960"/>
    <w:rsid w:val="0063249B"/>
    <w:rsid w:val="006340DE"/>
    <w:rsid w:val="00641774"/>
    <w:rsid w:val="0064316C"/>
    <w:rsid w:val="00647A88"/>
    <w:rsid w:val="0065027F"/>
    <w:rsid w:val="00652999"/>
    <w:rsid w:val="00660710"/>
    <w:rsid w:val="00660A99"/>
    <w:rsid w:val="00663C53"/>
    <w:rsid w:val="00667E06"/>
    <w:rsid w:val="00670882"/>
    <w:rsid w:val="00683BB1"/>
    <w:rsid w:val="006861A8"/>
    <w:rsid w:val="00695FCD"/>
    <w:rsid w:val="00696701"/>
    <w:rsid w:val="006B4C54"/>
    <w:rsid w:val="006D7428"/>
    <w:rsid w:val="006E325B"/>
    <w:rsid w:val="006E387D"/>
    <w:rsid w:val="006F72E0"/>
    <w:rsid w:val="0070084B"/>
    <w:rsid w:val="0072140B"/>
    <w:rsid w:val="007327C0"/>
    <w:rsid w:val="00770798"/>
    <w:rsid w:val="007868C4"/>
    <w:rsid w:val="007A42F7"/>
    <w:rsid w:val="007A46B3"/>
    <w:rsid w:val="007C0174"/>
    <w:rsid w:val="007C13A2"/>
    <w:rsid w:val="007C606B"/>
    <w:rsid w:val="007C700C"/>
    <w:rsid w:val="007C79F5"/>
    <w:rsid w:val="007E652C"/>
    <w:rsid w:val="007F1543"/>
    <w:rsid w:val="007F1D8A"/>
    <w:rsid w:val="00801655"/>
    <w:rsid w:val="008017B2"/>
    <w:rsid w:val="00812256"/>
    <w:rsid w:val="008210F3"/>
    <w:rsid w:val="008222A1"/>
    <w:rsid w:val="00831E9A"/>
    <w:rsid w:val="00832A4D"/>
    <w:rsid w:val="008357EF"/>
    <w:rsid w:val="00835BD7"/>
    <w:rsid w:val="00836AA6"/>
    <w:rsid w:val="0085651E"/>
    <w:rsid w:val="00864380"/>
    <w:rsid w:val="0086557B"/>
    <w:rsid w:val="00867D5D"/>
    <w:rsid w:val="008714E5"/>
    <w:rsid w:val="008743CA"/>
    <w:rsid w:val="00882862"/>
    <w:rsid w:val="00896532"/>
    <w:rsid w:val="008B47B0"/>
    <w:rsid w:val="008B6894"/>
    <w:rsid w:val="008B7072"/>
    <w:rsid w:val="008C066B"/>
    <w:rsid w:val="008D2C08"/>
    <w:rsid w:val="008D49BD"/>
    <w:rsid w:val="008E5B87"/>
    <w:rsid w:val="008E7E6C"/>
    <w:rsid w:val="008F18C4"/>
    <w:rsid w:val="008F19CF"/>
    <w:rsid w:val="008F58AE"/>
    <w:rsid w:val="008F617B"/>
    <w:rsid w:val="00905763"/>
    <w:rsid w:val="0091048D"/>
    <w:rsid w:val="00912BF9"/>
    <w:rsid w:val="009136E0"/>
    <w:rsid w:val="00913FE8"/>
    <w:rsid w:val="0091507B"/>
    <w:rsid w:val="009177B5"/>
    <w:rsid w:val="00926D97"/>
    <w:rsid w:val="00927263"/>
    <w:rsid w:val="00930872"/>
    <w:rsid w:val="00942F24"/>
    <w:rsid w:val="009438F5"/>
    <w:rsid w:val="009452B2"/>
    <w:rsid w:val="009454A9"/>
    <w:rsid w:val="00952116"/>
    <w:rsid w:val="009524DA"/>
    <w:rsid w:val="009621C4"/>
    <w:rsid w:val="00966C4D"/>
    <w:rsid w:val="009708A1"/>
    <w:rsid w:val="00977849"/>
    <w:rsid w:val="009860F6"/>
    <w:rsid w:val="00986A80"/>
    <w:rsid w:val="0099240B"/>
    <w:rsid w:val="00992B44"/>
    <w:rsid w:val="009936D7"/>
    <w:rsid w:val="009B2662"/>
    <w:rsid w:val="009C4E9C"/>
    <w:rsid w:val="009C7C09"/>
    <w:rsid w:val="009D556A"/>
    <w:rsid w:val="009D7D98"/>
    <w:rsid w:val="009E6580"/>
    <w:rsid w:val="009E7CE4"/>
    <w:rsid w:val="009F54BA"/>
    <w:rsid w:val="00A0095F"/>
    <w:rsid w:val="00A040E2"/>
    <w:rsid w:val="00A05EAD"/>
    <w:rsid w:val="00A0602A"/>
    <w:rsid w:val="00A13BD3"/>
    <w:rsid w:val="00A14CAD"/>
    <w:rsid w:val="00A31188"/>
    <w:rsid w:val="00A41B1E"/>
    <w:rsid w:val="00A55D84"/>
    <w:rsid w:val="00A63AB7"/>
    <w:rsid w:val="00A6431B"/>
    <w:rsid w:val="00A66480"/>
    <w:rsid w:val="00A72889"/>
    <w:rsid w:val="00A72DB4"/>
    <w:rsid w:val="00A814B5"/>
    <w:rsid w:val="00A82EC0"/>
    <w:rsid w:val="00A86279"/>
    <w:rsid w:val="00AA5691"/>
    <w:rsid w:val="00AB6A7F"/>
    <w:rsid w:val="00AB7B63"/>
    <w:rsid w:val="00AC52DF"/>
    <w:rsid w:val="00AC62BC"/>
    <w:rsid w:val="00AD4978"/>
    <w:rsid w:val="00AE184B"/>
    <w:rsid w:val="00AE5363"/>
    <w:rsid w:val="00AE6B9F"/>
    <w:rsid w:val="00AF2FC2"/>
    <w:rsid w:val="00B0084D"/>
    <w:rsid w:val="00B0254C"/>
    <w:rsid w:val="00B141DB"/>
    <w:rsid w:val="00B1513E"/>
    <w:rsid w:val="00B20268"/>
    <w:rsid w:val="00B2263A"/>
    <w:rsid w:val="00B35982"/>
    <w:rsid w:val="00B412D2"/>
    <w:rsid w:val="00B54E0F"/>
    <w:rsid w:val="00B65F16"/>
    <w:rsid w:val="00B65FAC"/>
    <w:rsid w:val="00B70BC9"/>
    <w:rsid w:val="00B7244D"/>
    <w:rsid w:val="00B72AA0"/>
    <w:rsid w:val="00B93A66"/>
    <w:rsid w:val="00BA7F20"/>
    <w:rsid w:val="00BB470B"/>
    <w:rsid w:val="00BB7032"/>
    <w:rsid w:val="00BD0FFD"/>
    <w:rsid w:val="00BD1353"/>
    <w:rsid w:val="00BE0405"/>
    <w:rsid w:val="00BE1723"/>
    <w:rsid w:val="00BE2161"/>
    <w:rsid w:val="00BE64FE"/>
    <w:rsid w:val="00BE6769"/>
    <w:rsid w:val="00C070D2"/>
    <w:rsid w:val="00C07805"/>
    <w:rsid w:val="00C120D2"/>
    <w:rsid w:val="00C154FD"/>
    <w:rsid w:val="00C15AF1"/>
    <w:rsid w:val="00C1617B"/>
    <w:rsid w:val="00C214B1"/>
    <w:rsid w:val="00C21E3A"/>
    <w:rsid w:val="00C25C95"/>
    <w:rsid w:val="00C33333"/>
    <w:rsid w:val="00C360CC"/>
    <w:rsid w:val="00C37190"/>
    <w:rsid w:val="00C37225"/>
    <w:rsid w:val="00C45F8B"/>
    <w:rsid w:val="00C552DC"/>
    <w:rsid w:val="00C56395"/>
    <w:rsid w:val="00C6110D"/>
    <w:rsid w:val="00C62E79"/>
    <w:rsid w:val="00C656D7"/>
    <w:rsid w:val="00C73F50"/>
    <w:rsid w:val="00C74477"/>
    <w:rsid w:val="00C832D0"/>
    <w:rsid w:val="00C9185B"/>
    <w:rsid w:val="00C94C4C"/>
    <w:rsid w:val="00CA1899"/>
    <w:rsid w:val="00CA2FE5"/>
    <w:rsid w:val="00CA603B"/>
    <w:rsid w:val="00CB5193"/>
    <w:rsid w:val="00CC081F"/>
    <w:rsid w:val="00CC4AB1"/>
    <w:rsid w:val="00CC5B10"/>
    <w:rsid w:val="00CE0C01"/>
    <w:rsid w:val="00CE4E38"/>
    <w:rsid w:val="00CF14EB"/>
    <w:rsid w:val="00CF442A"/>
    <w:rsid w:val="00D1053E"/>
    <w:rsid w:val="00D17050"/>
    <w:rsid w:val="00D23F3F"/>
    <w:rsid w:val="00D32C4A"/>
    <w:rsid w:val="00D40770"/>
    <w:rsid w:val="00D434A0"/>
    <w:rsid w:val="00D555FE"/>
    <w:rsid w:val="00D66B7A"/>
    <w:rsid w:val="00D9223E"/>
    <w:rsid w:val="00DB25B6"/>
    <w:rsid w:val="00DB56B9"/>
    <w:rsid w:val="00DC17CF"/>
    <w:rsid w:val="00DC54CE"/>
    <w:rsid w:val="00DC68E8"/>
    <w:rsid w:val="00DD3A9F"/>
    <w:rsid w:val="00DE733A"/>
    <w:rsid w:val="00DF48BA"/>
    <w:rsid w:val="00E0443A"/>
    <w:rsid w:val="00E05BFD"/>
    <w:rsid w:val="00E076E9"/>
    <w:rsid w:val="00E116AF"/>
    <w:rsid w:val="00E119F7"/>
    <w:rsid w:val="00E11A4A"/>
    <w:rsid w:val="00E155DB"/>
    <w:rsid w:val="00E32572"/>
    <w:rsid w:val="00E33E3E"/>
    <w:rsid w:val="00E355FC"/>
    <w:rsid w:val="00E35702"/>
    <w:rsid w:val="00E35938"/>
    <w:rsid w:val="00E42280"/>
    <w:rsid w:val="00E51AE4"/>
    <w:rsid w:val="00E5225E"/>
    <w:rsid w:val="00E60747"/>
    <w:rsid w:val="00E60F4D"/>
    <w:rsid w:val="00E71289"/>
    <w:rsid w:val="00E73F02"/>
    <w:rsid w:val="00E770B9"/>
    <w:rsid w:val="00E838D9"/>
    <w:rsid w:val="00E83EAF"/>
    <w:rsid w:val="00E929E9"/>
    <w:rsid w:val="00E95DD7"/>
    <w:rsid w:val="00EA22ED"/>
    <w:rsid w:val="00ED34B9"/>
    <w:rsid w:val="00ED4F21"/>
    <w:rsid w:val="00EE21B0"/>
    <w:rsid w:val="00EE23AF"/>
    <w:rsid w:val="00EE261F"/>
    <w:rsid w:val="00F061E2"/>
    <w:rsid w:val="00F11263"/>
    <w:rsid w:val="00F208D3"/>
    <w:rsid w:val="00F20A3E"/>
    <w:rsid w:val="00F2606F"/>
    <w:rsid w:val="00F348FC"/>
    <w:rsid w:val="00F43A99"/>
    <w:rsid w:val="00F53B93"/>
    <w:rsid w:val="00F54840"/>
    <w:rsid w:val="00F60287"/>
    <w:rsid w:val="00F661FF"/>
    <w:rsid w:val="00F735FF"/>
    <w:rsid w:val="00F9075D"/>
    <w:rsid w:val="00F9289D"/>
    <w:rsid w:val="00FA2E24"/>
    <w:rsid w:val="00FC698D"/>
    <w:rsid w:val="00FD1614"/>
    <w:rsid w:val="00FD24D9"/>
    <w:rsid w:val="00FD65B0"/>
    <w:rsid w:val="00FE440F"/>
    <w:rsid w:val="00FF02A7"/>
    <w:rsid w:val="00FF36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701132"/>
  <w15:chartTrackingRefBased/>
  <w15:docId w15:val="{6D171E56-AA04-4556-830B-649D510FE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8F5"/>
    <w:rPr>
      <w:color w:val="2C2C2C"/>
    </w:rPr>
  </w:style>
  <w:style w:type="paragraph" w:styleId="Heading1">
    <w:name w:val="heading 1"/>
    <w:basedOn w:val="Normal"/>
    <w:next w:val="Normal"/>
    <w:link w:val="Heading1Char"/>
    <w:uiPriority w:val="9"/>
    <w:qFormat/>
    <w:rsid w:val="008F18C4"/>
    <w:pPr>
      <w:pBdr>
        <w:top w:val="single" w:sz="24" w:space="0" w:color="2C2C2C"/>
        <w:left w:val="single" w:sz="24" w:space="0" w:color="2C2C2C"/>
        <w:bottom w:val="single" w:sz="24" w:space="0" w:color="2C2C2C"/>
        <w:right w:val="single" w:sz="24" w:space="0" w:color="2C2C2C"/>
      </w:pBdr>
      <w:shd w:val="clear" w:color="auto" w:fill="2C2C2C"/>
      <w:spacing w:before="200"/>
      <w:outlineLvl w:val="0"/>
    </w:pPr>
    <w:rPr>
      <w:color w:val="FFFFFF" w:themeColor="background1"/>
      <w:spacing w:val="15"/>
      <w:sz w:val="22"/>
      <w:szCs w:val="22"/>
    </w:rPr>
  </w:style>
  <w:style w:type="paragraph" w:styleId="Heading2">
    <w:name w:val="heading 2"/>
    <w:basedOn w:val="Normal"/>
    <w:next w:val="Normal"/>
    <w:link w:val="Heading2Char"/>
    <w:uiPriority w:val="9"/>
    <w:unhideWhenUsed/>
    <w:qFormat/>
    <w:rsid w:val="008F18C4"/>
    <w:pPr>
      <w:pBdr>
        <w:top w:val="single" w:sz="24" w:space="0" w:color="00A0E4"/>
        <w:left w:val="single" w:sz="24" w:space="0" w:color="00A0E4"/>
        <w:bottom w:val="single" w:sz="24" w:space="0" w:color="00A0E4"/>
        <w:right w:val="single" w:sz="24" w:space="0" w:color="00A0E4"/>
      </w:pBdr>
      <w:shd w:val="clear" w:color="auto" w:fill="00A0E4"/>
      <w:spacing w:before="200"/>
      <w:outlineLvl w:val="1"/>
    </w:pPr>
    <w:rPr>
      <w:color w:val="FFFFFF" w:themeColor="background1"/>
      <w:spacing w:val="15"/>
    </w:rPr>
  </w:style>
  <w:style w:type="paragraph" w:styleId="Heading3">
    <w:name w:val="heading 3"/>
    <w:basedOn w:val="Normal"/>
    <w:next w:val="Normal"/>
    <w:link w:val="Heading3Char"/>
    <w:uiPriority w:val="9"/>
    <w:unhideWhenUsed/>
    <w:qFormat/>
    <w:rsid w:val="00083148"/>
    <w:pPr>
      <w:pBdr>
        <w:bottom w:val="single" w:sz="6" w:space="1" w:color="00A0E4"/>
      </w:pBdr>
      <w:spacing w:before="200"/>
      <w:outlineLvl w:val="2"/>
    </w:pPr>
    <w:rPr>
      <w:color w:val="0073A4"/>
      <w:spacing w:val="15"/>
    </w:rPr>
  </w:style>
  <w:style w:type="paragraph" w:styleId="Heading4">
    <w:name w:val="heading 4"/>
    <w:basedOn w:val="Normal"/>
    <w:next w:val="Normal"/>
    <w:link w:val="Heading4Char"/>
    <w:uiPriority w:val="9"/>
    <w:unhideWhenUsed/>
    <w:qFormat/>
    <w:rsid w:val="00083148"/>
    <w:pPr>
      <w:pBdr>
        <w:bottom w:val="dotted" w:sz="6" w:space="1" w:color="00A0E4"/>
      </w:pBdr>
      <w:spacing w:before="200" w:after="0"/>
      <w:outlineLvl w:val="3"/>
    </w:pPr>
    <w:rPr>
      <w:color w:val="0073A4"/>
      <w:spacing w:val="10"/>
    </w:rPr>
  </w:style>
  <w:style w:type="paragraph" w:styleId="Heading5">
    <w:name w:val="heading 5"/>
    <w:basedOn w:val="Normal"/>
    <w:next w:val="Normal"/>
    <w:link w:val="Heading5Char"/>
    <w:uiPriority w:val="9"/>
    <w:unhideWhenUsed/>
    <w:qFormat/>
    <w:rsid w:val="008F18C4"/>
    <w:pPr>
      <w:pBdr>
        <w:bottom w:val="dotted" w:sz="4" w:space="1" w:color="2C2C2C"/>
      </w:pBdr>
      <w:spacing w:before="200" w:after="0"/>
      <w:outlineLvl w:val="4"/>
    </w:pPr>
    <w:rPr>
      <w:spacing w:val="10"/>
    </w:rPr>
  </w:style>
  <w:style w:type="paragraph" w:styleId="Heading6">
    <w:name w:val="heading 6"/>
    <w:basedOn w:val="Normal"/>
    <w:next w:val="Normal"/>
    <w:link w:val="Heading6Char"/>
    <w:uiPriority w:val="9"/>
    <w:unhideWhenUsed/>
    <w:qFormat/>
    <w:rsid w:val="008F18C4"/>
    <w:pPr>
      <w:spacing w:before="200" w:after="0"/>
      <w:outlineLvl w:val="5"/>
    </w:pPr>
    <w:rPr>
      <w:spacing w:val="10"/>
    </w:rPr>
  </w:style>
  <w:style w:type="paragraph" w:styleId="Heading7">
    <w:name w:val="heading 7"/>
    <w:basedOn w:val="Normal"/>
    <w:next w:val="Normal"/>
    <w:link w:val="Heading7Char"/>
    <w:uiPriority w:val="9"/>
    <w:unhideWhenUsed/>
    <w:qFormat/>
    <w:rsid w:val="008F18C4"/>
    <w:pPr>
      <w:spacing w:before="200" w:after="0"/>
      <w:outlineLvl w:val="6"/>
    </w:pPr>
    <w:rPr>
      <w:spacing w:val="10"/>
    </w:rPr>
  </w:style>
  <w:style w:type="paragraph" w:styleId="Heading8">
    <w:name w:val="heading 8"/>
    <w:basedOn w:val="Normal"/>
    <w:next w:val="Normal"/>
    <w:link w:val="Heading8Char"/>
    <w:uiPriority w:val="9"/>
    <w:unhideWhenUsed/>
    <w:qFormat/>
    <w:rsid w:val="008F18C4"/>
    <w:pPr>
      <w:spacing w:before="200" w:after="0"/>
      <w:outlineLvl w:val="7"/>
    </w:pPr>
    <w:rPr>
      <w:spacing w:val="10"/>
      <w:sz w:val="18"/>
      <w:szCs w:val="18"/>
    </w:rPr>
  </w:style>
  <w:style w:type="paragraph" w:styleId="Heading9">
    <w:name w:val="heading 9"/>
    <w:basedOn w:val="Normal"/>
    <w:next w:val="Normal"/>
    <w:link w:val="Heading9Char"/>
    <w:uiPriority w:val="9"/>
    <w:unhideWhenUsed/>
    <w:qFormat/>
    <w:rsid w:val="008F18C4"/>
    <w:pPr>
      <w:spacing w:before="200" w:after="0"/>
      <w:outlineLvl w:val="8"/>
    </w:pPr>
    <w:rPr>
      <w:i/>
      <w:iCs/>
      <w:caps/>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8C4"/>
    <w:rPr>
      <w:color w:val="FFFFFF" w:themeColor="background1"/>
      <w:spacing w:val="15"/>
      <w:sz w:val="22"/>
      <w:szCs w:val="22"/>
      <w:shd w:val="clear" w:color="auto" w:fill="2C2C2C"/>
    </w:rPr>
  </w:style>
  <w:style w:type="character" w:customStyle="1" w:styleId="Heading2Char">
    <w:name w:val="Heading 2 Char"/>
    <w:basedOn w:val="DefaultParagraphFont"/>
    <w:link w:val="Heading2"/>
    <w:uiPriority w:val="9"/>
    <w:rsid w:val="008F18C4"/>
    <w:rPr>
      <w:color w:val="FFFFFF" w:themeColor="background1"/>
      <w:spacing w:val="15"/>
      <w:shd w:val="clear" w:color="auto" w:fill="00A0E4"/>
    </w:rPr>
  </w:style>
  <w:style w:type="character" w:customStyle="1" w:styleId="Heading3Char">
    <w:name w:val="Heading 3 Char"/>
    <w:basedOn w:val="DefaultParagraphFont"/>
    <w:link w:val="Heading3"/>
    <w:uiPriority w:val="9"/>
    <w:rsid w:val="00083148"/>
    <w:rPr>
      <w:color w:val="0073A4"/>
      <w:spacing w:val="15"/>
    </w:rPr>
  </w:style>
  <w:style w:type="character" w:customStyle="1" w:styleId="Heading4Char">
    <w:name w:val="Heading 4 Char"/>
    <w:basedOn w:val="DefaultParagraphFont"/>
    <w:link w:val="Heading4"/>
    <w:uiPriority w:val="9"/>
    <w:rsid w:val="00083148"/>
    <w:rPr>
      <w:color w:val="0073A4"/>
      <w:spacing w:val="10"/>
    </w:rPr>
  </w:style>
  <w:style w:type="character" w:customStyle="1" w:styleId="Heading5Char">
    <w:name w:val="Heading 5 Char"/>
    <w:basedOn w:val="DefaultParagraphFont"/>
    <w:link w:val="Heading5"/>
    <w:uiPriority w:val="9"/>
    <w:rsid w:val="008F18C4"/>
    <w:rPr>
      <w:color w:val="2C2C2C"/>
      <w:spacing w:val="10"/>
    </w:rPr>
  </w:style>
  <w:style w:type="character" w:customStyle="1" w:styleId="Heading6Char">
    <w:name w:val="Heading 6 Char"/>
    <w:basedOn w:val="DefaultParagraphFont"/>
    <w:link w:val="Heading6"/>
    <w:uiPriority w:val="9"/>
    <w:rsid w:val="008F18C4"/>
    <w:rPr>
      <w:color w:val="2C2C2C"/>
      <w:spacing w:val="10"/>
    </w:rPr>
  </w:style>
  <w:style w:type="character" w:customStyle="1" w:styleId="Heading7Char">
    <w:name w:val="Heading 7 Char"/>
    <w:basedOn w:val="DefaultParagraphFont"/>
    <w:link w:val="Heading7"/>
    <w:uiPriority w:val="9"/>
    <w:rsid w:val="008F18C4"/>
    <w:rPr>
      <w:color w:val="2C2C2C"/>
      <w:spacing w:val="10"/>
    </w:rPr>
  </w:style>
  <w:style w:type="character" w:customStyle="1" w:styleId="Heading8Char">
    <w:name w:val="Heading 8 Char"/>
    <w:basedOn w:val="DefaultParagraphFont"/>
    <w:link w:val="Heading8"/>
    <w:uiPriority w:val="9"/>
    <w:rsid w:val="008F18C4"/>
    <w:rPr>
      <w:color w:val="2C2C2C"/>
      <w:spacing w:val="10"/>
      <w:sz w:val="18"/>
      <w:szCs w:val="18"/>
    </w:rPr>
  </w:style>
  <w:style w:type="character" w:customStyle="1" w:styleId="Heading9Char">
    <w:name w:val="Heading 9 Char"/>
    <w:basedOn w:val="DefaultParagraphFont"/>
    <w:link w:val="Heading9"/>
    <w:uiPriority w:val="9"/>
    <w:rsid w:val="008F18C4"/>
    <w:rPr>
      <w:i/>
      <w:iCs/>
      <w:caps/>
      <w:color w:val="2C2C2C"/>
      <w:spacing w:val="10"/>
      <w:sz w:val="16"/>
      <w:szCs w:val="18"/>
    </w:rPr>
  </w:style>
  <w:style w:type="paragraph" w:styleId="Title">
    <w:name w:val="Title"/>
    <w:basedOn w:val="Normal"/>
    <w:next w:val="Normal"/>
    <w:link w:val="TitleChar"/>
    <w:uiPriority w:val="10"/>
    <w:qFormat/>
    <w:rsid w:val="002B2086"/>
    <w:pPr>
      <w:spacing w:before="0" w:after="0"/>
    </w:pPr>
    <w:rPr>
      <w:rFonts w:asciiTheme="majorHAnsi" w:eastAsiaTheme="majorEastAsia" w:hAnsiTheme="majorHAnsi" w:cstheme="majorBidi"/>
      <w:caps/>
      <w:color w:val="00A0E4"/>
      <w:spacing w:val="10"/>
      <w:sz w:val="52"/>
      <w:szCs w:val="52"/>
    </w:rPr>
  </w:style>
  <w:style w:type="character" w:customStyle="1" w:styleId="TitleChar">
    <w:name w:val="Title Char"/>
    <w:basedOn w:val="DefaultParagraphFont"/>
    <w:link w:val="Title"/>
    <w:uiPriority w:val="10"/>
    <w:rsid w:val="002B2086"/>
    <w:rPr>
      <w:rFonts w:asciiTheme="majorHAnsi" w:eastAsiaTheme="majorEastAsia" w:hAnsiTheme="majorHAnsi" w:cstheme="majorBidi"/>
      <w:caps/>
      <w:color w:val="00A0E4"/>
      <w:spacing w:val="10"/>
      <w:sz w:val="52"/>
      <w:szCs w:val="52"/>
    </w:rPr>
  </w:style>
  <w:style w:type="paragraph" w:styleId="Subtitle">
    <w:name w:val="Subtitle"/>
    <w:basedOn w:val="Normal"/>
    <w:next w:val="Normal"/>
    <w:link w:val="SubtitleChar"/>
    <w:uiPriority w:val="11"/>
    <w:qFormat/>
    <w:rsid w:val="002B2086"/>
    <w:pPr>
      <w:spacing w:before="0" w:after="500" w:line="240" w:lineRule="auto"/>
    </w:pPr>
    <w:rPr>
      <w:caps/>
      <w:spacing w:val="10"/>
      <w:sz w:val="21"/>
      <w:szCs w:val="21"/>
    </w:rPr>
  </w:style>
  <w:style w:type="character" w:customStyle="1" w:styleId="SubtitleChar">
    <w:name w:val="Subtitle Char"/>
    <w:basedOn w:val="DefaultParagraphFont"/>
    <w:link w:val="Subtitle"/>
    <w:uiPriority w:val="11"/>
    <w:rsid w:val="002B2086"/>
    <w:rPr>
      <w:caps/>
      <w:color w:val="2C2C2C"/>
      <w:spacing w:val="10"/>
      <w:sz w:val="21"/>
      <w:szCs w:val="21"/>
    </w:rPr>
  </w:style>
  <w:style w:type="paragraph" w:styleId="TOCHeading">
    <w:name w:val="TOC Heading"/>
    <w:basedOn w:val="Heading1"/>
    <w:next w:val="Normal"/>
    <w:uiPriority w:val="39"/>
    <w:unhideWhenUsed/>
    <w:qFormat/>
    <w:rsid w:val="00C37190"/>
    <w:pPr>
      <w:outlineLvl w:val="9"/>
    </w:pPr>
  </w:style>
  <w:style w:type="paragraph" w:styleId="Caption">
    <w:name w:val="caption"/>
    <w:basedOn w:val="Normal"/>
    <w:next w:val="Normal"/>
    <w:uiPriority w:val="35"/>
    <w:semiHidden/>
    <w:unhideWhenUsed/>
    <w:qFormat/>
    <w:rsid w:val="00286B12"/>
    <w:rPr>
      <w:b/>
      <w:bCs/>
      <w:color w:val="2F5496" w:themeColor="accent1" w:themeShade="BF"/>
      <w:sz w:val="16"/>
      <w:szCs w:val="16"/>
    </w:rPr>
  </w:style>
  <w:style w:type="character" w:styleId="Strong">
    <w:name w:val="Strong"/>
    <w:uiPriority w:val="22"/>
    <w:qFormat/>
    <w:rsid w:val="009438F5"/>
    <w:rPr>
      <w:b/>
      <w:bCs/>
      <w:color w:val="2C2C2C"/>
    </w:rPr>
  </w:style>
  <w:style w:type="character" w:styleId="Emphasis">
    <w:name w:val="Emphasis"/>
    <w:uiPriority w:val="20"/>
    <w:qFormat/>
    <w:rsid w:val="00CF14EB"/>
    <w:rPr>
      <w:caps/>
      <w:color w:val="0073A4"/>
      <w:spacing w:val="5"/>
    </w:rPr>
  </w:style>
  <w:style w:type="paragraph" w:styleId="NoSpacing">
    <w:name w:val="No Spacing"/>
    <w:link w:val="NoSpacingChar"/>
    <w:uiPriority w:val="1"/>
    <w:qFormat/>
    <w:rsid w:val="009438F5"/>
    <w:pPr>
      <w:spacing w:after="0" w:line="240" w:lineRule="auto"/>
    </w:pPr>
    <w:rPr>
      <w:color w:val="2C2C2C"/>
    </w:rPr>
  </w:style>
  <w:style w:type="paragraph" w:styleId="Quote">
    <w:name w:val="Quote"/>
    <w:basedOn w:val="Normal"/>
    <w:next w:val="Normal"/>
    <w:link w:val="QuoteChar"/>
    <w:uiPriority w:val="29"/>
    <w:qFormat/>
    <w:rsid w:val="00286B12"/>
    <w:rPr>
      <w:i/>
      <w:iCs/>
      <w:sz w:val="24"/>
      <w:szCs w:val="24"/>
    </w:rPr>
  </w:style>
  <w:style w:type="character" w:customStyle="1" w:styleId="QuoteChar">
    <w:name w:val="Quote Char"/>
    <w:basedOn w:val="DefaultParagraphFont"/>
    <w:link w:val="Quote"/>
    <w:uiPriority w:val="29"/>
    <w:rsid w:val="00286B12"/>
    <w:rPr>
      <w:i/>
      <w:iCs/>
      <w:sz w:val="24"/>
      <w:szCs w:val="24"/>
    </w:rPr>
  </w:style>
  <w:style w:type="paragraph" w:styleId="IntenseQuote">
    <w:name w:val="Intense Quote"/>
    <w:basedOn w:val="Normal"/>
    <w:next w:val="Normal"/>
    <w:link w:val="IntenseQuoteChar"/>
    <w:uiPriority w:val="30"/>
    <w:qFormat/>
    <w:rsid w:val="009438F5"/>
    <w:pPr>
      <w:spacing w:before="240" w:after="240" w:line="240" w:lineRule="auto"/>
      <w:ind w:left="1080" w:right="1080"/>
      <w:jc w:val="center"/>
    </w:pPr>
    <w:rPr>
      <w:color w:val="0073A4"/>
      <w:sz w:val="24"/>
      <w:szCs w:val="24"/>
    </w:rPr>
  </w:style>
  <w:style w:type="character" w:customStyle="1" w:styleId="IntenseQuoteChar">
    <w:name w:val="Intense Quote Char"/>
    <w:basedOn w:val="DefaultParagraphFont"/>
    <w:link w:val="IntenseQuote"/>
    <w:uiPriority w:val="30"/>
    <w:rsid w:val="009438F5"/>
    <w:rPr>
      <w:color w:val="0073A4"/>
      <w:sz w:val="24"/>
      <w:szCs w:val="24"/>
    </w:rPr>
  </w:style>
  <w:style w:type="character" w:styleId="SubtleEmphasis">
    <w:name w:val="Subtle Emphasis"/>
    <w:uiPriority w:val="19"/>
    <w:qFormat/>
    <w:rsid w:val="00CF14EB"/>
    <w:rPr>
      <w:i/>
      <w:iCs/>
      <w:color w:val="0073A4"/>
    </w:rPr>
  </w:style>
  <w:style w:type="character" w:styleId="IntenseEmphasis">
    <w:name w:val="Intense Emphasis"/>
    <w:uiPriority w:val="21"/>
    <w:qFormat/>
    <w:rsid w:val="00C9185B"/>
    <w:rPr>
      <w:b/>
      <w:bCs/>
      <w:caps/>
      <w:color w:val="0073A4"/>
      <w:spacing w:val="10"/>
    </w:rPr>
  </w:style>
  <w:style w:type="character" w:styleId="SubtleReference">
    <w:name w:val="Subtle Reference"/>
    <w:uiPriority w:val="31"/>
    <w:qFormat/>
    <w:rsid w:val="009438F5"/>
    <w:rPr>
      <w:b/>
      <w:bCs/>
      <w:color w:val="0073A4"/>
    </w:rPr>
  </w:style>
  <w:style w:type="character" w:styleId="IntenseReference">
    <w:name w:val="Intense Reference"/>
    <w:uiPriority w:val="32"/>
    <w:qFormat/>
    <w:rsid w:val="009438F5"/>
    <w:rPr>
      <w:b/>
      <w:bCs/>
      <w:i/>
      <w:iCs/>
      <w:caps/>
      <w:color w:val="0073A4"/>
    </w:rPr>
  </w:style>
  <w:style w:type="character" w:styleId="BookTitle">
    <w:name w:val="Book Title"/>
    <w:uiPriority w:val="33"/>
    <w:qFormat/>
    <w:rsid w:val="00286B12"/>
    <w:rPr>
      <w:b/>
      <w:bCs/>
      <w:i/>
      <w:iCs/>
      <w:spacing w:val="0"/>
    </w:rPr>
  </w:style>
  <w:style w:type="table" w:styleId="TableGrid">
    <w:name w:val="Table Grid"/>
    <w:basedOn w:val="TableNormal"/>
    <w:uiPriority w:val="39"/>
    <w:rsid w:val="001C6BF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A2E24"/>
    <w:pPr>
      <w:tabs>
        <w:tab w:val="right" w:leader="dot" w:pos="9746"/>
      </w:tabs>
      <w:spacing w:after="100"/>
    </w:pPr>
  </w:style>
  <w:style w:type="paragraph" w:styleId="TOC2">
    <w:name w:val="toc 2"/>
    <w:basedOn w:val="Normal"/>
    <w:next w:val="Normal"/>
    <w:autoRedefine/>
    <w:uiPriority w:val="39"/>
    <w:unhideWhenUsed/>
    <w:rsid w:val="005B01C3"/>
    <w:pPr>
      <w:spacing w:after="100"/>
      <w:ind w:left="200"/>
    </w:pPr>
  </w:style>
  <w:style w:type="paragraph" w:styleId="TOC3">
    <w:name w:val="toc 3"/>
    <w:basedOn w:val="Normal"/>
    <w:next w:val="Normal"/>
    <w:autoRedefine/>
    <w:uiPriority w:val="39"/>
    <w:unhideWhenUsed/>
    <w:rsid w:val="005B01C3"/>
    <w:pPr>
      <w:spacing w:after="100"/>
      <w:ind w:left="400"/>
    </w:pPr>
  </w:style>
  <w:style w:type="character" w:styleId="Hyperlink">
    <w:name w:val="Hyperlink"/>
    <w:basedOn w:val="DefaultParagraphFont"/>
    <w:uiPriority w:val="99"/>
    <w:unhideWhenUsed/>
    <w:rsid w:val="005B01C3"/>
    <w:rPr>
      <w:color w:val="0563C1" w:themeColor="hyperlink"/>
      <w:u w:val="single"/>
    </w:rPr>
  </w:style>
  <w:style w:type="paragraph" w:styleId="ListParagraph">
    <w:name w:val="List Paragraph"/>
    <w:basedOn w:val="Normal"/>
    <w:uiPriority w:val="34"/>
    <w:qFormat/>
    <w:rsid w:val="0000166B"/>
    <w:pPr>
      <w:ind w:left="720"/>
      <w:contextualSpacing/>
    </w:pPr>
  </w:style>
  <w:style w:type="character" w:customStyle="1" w:styleId="workflow-name">
    <w:name w:val="workflow-name"/>
    <w:basedOn w:val="DefaultParagraphFont"/>
    <w:rsid w:val="0000166B"/>
  </w:style>
  <w:style w:type="paragraph" w:styleId="Header">
    <w:name w:val="header"/>
    <w:basedOn w:val="Normal"/>
    <w:link w:val="HeaderChar"/>
    <w:uiPriority w:val="99"/>
    <w:unhideWhenUsed/>
    <w:rsid w:val="003D282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D2824"/>
  </w:style>
  <w:style w:type="paragraph" w:styleId="Footer">
    <w:name w:val="footer"/>
    <w:basedOn w:val="Normal"/>
    <w:link w:val="FooterChar"/>
    <w:uiPriority w:val="99"/>
    <w:unhideWhenUsed/>
    <w:rsid w:val="003D282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D2824"/>
  </w:style>
  <w:style w:type="character" w:styleId="UnresolvedMention">
    <w:name w:val="Unresolved Mention"/>
    <w:basedOn w:val="DefaultParagraphFont"/>
    <w:uiPriority w:val="99"/>
    <w:semiHidden/>
    <w:unhideWhenUsed/>
    <w:rsid w:val="00FF362E"/>
    <w:rPr>
      <w:color w:val="605E5C"/>
      <w:shd w:val="clear" w:color="auto" w:fill="E1DFDD"/>
    </w:rPr>
  </w:style>
  <w:style w:type="paragraph" w:styleId="TOC4">
    <w:name w:val="toc 4"/>
    <w:basedOn w:val="Normal"/>
    <w:next w:val="Normal"/>
    <w:autoRedefine/>
    <w:uiPriority w:val="39"/>
    <w:unhideWhenUsed/>
    <w:rsid w:val="008210F3"/>
    <w:pPr>
      <w:spacing w:after="100"/>
      <w:ind w:left="600"/>
    </w:pPr>
  </w:style>
  <w:style w:type="paragraph" w:styleId="TOC5">
    <w:name w:val="toc 5"/>
    <w:basedOn w:val="Normal"/>
    <w:next w:val="Normal"/>
    <w:autoRedefine/>
    <w:uiPriority w:val="39"/>
    <w:unhideWhenUsed/>
    <w:rsid w:val="008210F3"/>
    <w:pPr>
      <w:spacing w:after="100"/>
      <w:ind w:left="800"/>
    </w:pPr>
  </w:style>
  <w:style w:type="character" w:customStyle="1" w:styleId="NoSpacingChar">
    <w:name w:val="No Spacing Char"/>
    <w:basedOn w:val="DefaultParagraphFont"/>
    <w:link w:val="NoSpacing"/>
    <w:uiPriority w:val="1"/>
    <w:rsid w:val="007A46B3"/>
    <w:rPr>
      <w:color w:val="2C2C2C"/>
    </w:rPr>
  </w:style>
  <w:style w:type="table" w:styleId="ListTable2-Accent3">
    <w:name w:val="List Table 2 Accent 3"/>
    <w:basedOn w:val="TableNormal"/>
    <w:uiPriority w:val="47"/>
    <w:rsid w:val="00E60F4D"/>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E60F4D"/>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06222E"/>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222E"/>
    <w:rPr>
      <w:rFonts w:ascii="Segoe UI" w:hAnsi="Segoe UI" w:cs="Segoe UI"/>
      <w:color w:val="2C2C2C"/>
      <w:sz w:val="18"/>
      <w:szCs w:val="18"/>
    </w:rPr>
  </w:style>
  <w:style w:type="paragraph" w:styleId="Bibliography">
    <w:name w:val="Bibliography"/>
    <w:basedOn w:val="Normal"/>
    <w:next w:val="Normal"/>
    <w:uiPriority w:val="37"/>
    <w:semiHidden/>
    <w:unhideWhenUsed/>
    <w:rsid w:val="0006222E"/>
  </w:style>
  <w:style w:type="paragraph" w:styleId="BlockText">
    <w:name w:val="Block Text"/>
    <w:basedOn w:val="Normal"/>
    <w:uiPriority w:val="99"/>
    <w:semiHidden/>
    <w:unhideWhenUsed/>
    <w:rsid w:val="0006222E"/>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paragraph" w:styleId="BodyText">
    <w:name w:val="Body Text"/>
    <w:basedOn w:val="Normal"/>
    <w:link w:val="BodyTextChar"/>
    <w:uiPriority w:val="99"/>
    <w:semiHidden/>
    <w:unhideWhenUsed/>
    <w:rsid w:val="0006222E"/>
    <w:pPr>
      <w:spacing w:after="120"/>
    </w:pPr>
  </w:style>
  <w:style w:type="character" w:customStyle="1" w:styleId="BodyTextChar">
    <w:name w:val="Body Text Char"/>
    <w:basedOn w:val="DefaultParagraphFont"/>
    <w:link w:val="BodyText"/>
    <w:uiPriority w:val="99"/>
    <w:semiHidden/>
    <w:rsid w:val="0006222E"/>
    <w:rPr>
      <w:color w:val="2C2C2C"/>
    </w:rPr>
  </w:style>
  <w:style w:type="paragraph" w:styleId="BodyText2">
    <w:name w:val="Body Text 2"/>
    <w:basedOn w:val="Normal"/>
    <w:link w:val="BodyText2Char"/>
    <w:uiPriority w:val="99"/>
    <w:semiHidden/>
    <w:unhideWhenUsed/>
    <w:rsid w:val="0006222E"/>
    <w:pPr>
      <w:spacing w:after="120" w:line="480" w:lineRule="auto"/>
    </w:pPr>
  </w:style>
  <w:style w:type="character" w:customStyle="1" w:styleId="BodyText2Char">
    <w:name w:val="Body Text 2 Char"/>
    <w:basedOn w:val="DefaultParagraphFont"/>
    <w:link w:val="BodyText2"/>
    <w:uiPriority w:val="99"/>
    <w:semiHidden/>
    <w:rsid w:val="0006222E"/>
    <w:rPr>
      <w:color w:val="2C2C2C"/>
    </w:rPr>
  </w:style>
  <w:style w:type="paragraph" w:styleId="BodyText3">
    <w:name w:val="Body Text 3"/>
    <w:basedOn w:val="Normal"/>
    <w:link w:val="BodyText3Char"/>
    <w:uiPriority w:val="99"/>
    <w:semiHidden/>
    <w:unhideWhenUsed/>
    <w:rsid w:val="0006222E"/>
    <w:pPr>
      <w:spacing w:after="120"/>
    </w:pPr>
    <w:rPr>
      <w:sz w:val="16"/>
      <w:szCs w:val="16"/>
    </w:rPr>
  </w:style>
  <w:style w:type="character" w:customStyle="1" w:styleId="BodyText3Char">
    <w:name w:val="Body Text 3 Char"/>
    <w:basedOn w:val="DefaultParagraphFont"/>
    <w:link w:val="BodyText3"/>
    <w:uiPriority w:val="99"/>
    <w:semiHidden/>
    <w:rsid w:val="0006222E"/>
    <w:rPr>
      <w:color w:val="2C2C2C"/>
      <w:sz w:val="16"/>
      <w:szCs w:val="16"/>
    </w:rPr>
  </w:style>
  <w:style w:type="paragraph" w:styleId="BodyTextFirstIndent">
    <w:name w:val="Body Text First Indent"/>
    <w:basedOn w:val="BodyText"/>
    <w:link w:val="BodyTextFirstIndentChar"/>
    <w:uiPriority w:val="99"/>
    <w:semiHidden/>
    <w:unhideWhenUsed/>
    <w:rsid w:val="0006222E"/>
    <w:pPr>
      <w:spacing w:after="200"/>
      <w:ind w:firstLine="360"/>
    </w:pPr>
  </w:style>
  <w:style w:type="character" w:customStyle="1" w:styleId="BodyTextFirstIndentChar">
    <w:name w:val="Body Text First Indent Char"/>
    <w:basedOn w:val="BodyTextChar"/>
    <w:link w:val="BodyTextFirstIndent"/>
    <w:uiPriority w:val="99"/>
    <w:semiHidden/>
    <w:rsid w:val="0006222E"/>
    <w:rPr>
      <w:color w:val="2C2C2C"/>
    </w:rPr>
  </w:style>
  <w:style w:type="paragraph" w:styleId="BodyTextIndent">
    <w:name w:val="Body Text Indent"/>
    <w:basedOn w:val="Normal"/>
    <w:link w:val="BodyTextIndentChar"/>
    <w:uiPriority w:val="99"/>
    <w:semiHidden/>
    <w:unhideWhenUsed/>
    <w:rsid w:val="0006222E"/>
    <w:pPr>
      <w:spacing w:after="120"/>
      <w:ind w:left="283"/>
    </w:pPr>
  </w:style>
  <w:style w:type="character" w:customStyle="1" w:styleId="BodyTextIndentChar">
    <w:name w:val="Body Text Indent Char"/>
    <w:basedOn w:val="DefaultParagraphFont"/>
    <w:link w:val="BodyTextIndent"/>
    <w:uiPriority w:val="99"/>
    <w:semiHidden/>
    <w:rsid w:val="0006222E"/>
    <w:rPr>
      <w:color w:val="2C2C2C"/>
    </w:rPr>
  </w:style>
  <w:style w:type="paragraph" w:styleId="BodyTextFirstIndent2">
    <w:name w:val="Body Text First Indent 2"/>
    <w:basedOn w:val="BodyTextIndent"/>
    <w:link w:val="BodyTextFirstIndent2Char"/>
    <w:uiPriority w:val="99"/>
    <w:semiHidden/>
    <w:unhideWhenUsed/>
    <w:rsid w:val="0006222E"/>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06222E"/>
    <w:rPr>
      <w:color w:val="2C2C2C"/>
    </w:rPr>
  </w:style>
  <w:style w:type="paragraph" w:styleId="BodyTextIndent2">
    <w:name w:val="Body Text Indent 2"/>
    <w:basedOn w:val="Normal"/>
    <w:link w:val="BodyTextIndent2Char"/>
    <w:uiPriority w:val="99"/>
    <w:semiHidden/>
    <w:unhideWhenUsed/>
    <w:rsid w:val="0006222E"/>
    <w:pPr>
      <w:spacing w:after="120" w:line="480" w:lineRule="auto"/>
      <w:ind w:left="283"/>
    </w:pPr>
  </w:style>
  <w:style w:type="character" w:customStyle="1" w:styleId="BodyTextIndent2Char">
    <w:name w:val="Body Text Indent 2 Char"/>
    <w:basedOn w:val="DefaultParagraphFont"/>
    <w:link w:val="BodyTextIndent2"/>
    <w:uiPriority w:val="99"/>
    <w:semiHidden/>
    <w:rsid w:val="0006222E"/>
    <w:rPr>
      <w:color w:val="2C2C2C"/>
    </w:rPr>
  </w:style>
  <w:style w:type="paragraph" w:styleId="BodyTextIndent3">
    <w:name w:val="Body Text Indent 3"/>
    <w:basedOn w:val="Normal"/>
    <w:link w:val="BodyTextIndent3Char"/>
    <w:uiPriority w:val="99"/>
    <w:semiHidden/>
    <w:unhideWhenUsed/>
    <w:rsid w:val="0006222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6222E"/>
    <w:rPr>
      <w:color w:val="2C2C2C"/>
      <w:sz w:val="16"/>
      <w:szCs w:val="16"/>
    </w:rPr>
  </w:style>
  <w:style w:type="paragraph" w:styleId="Closing">
    <w:name w:val="Closing"/>
    <w:basedOn w:val="Normal"/>
    <w:link w:val="ClosingChar"/>
    <w:uiPriority w:val="99"/>
    <w:semiHidden/>
    <w:unhideWhenUsed/>
    <w:rsid w:val="0006222E"/>
    <w:pPr>
      <w:spacing w:before="0" w:after="0" w:line="240" w:lineRule="auto"/>
      <w:ind w:left="4252"/>
    </w:pPr>
  </w:style>
  <w:style w:type="character" w:customStyle="1" w:styleId="ClosingChar">
    <w:name w:val="Closing Char"/>
    <w:basedOn w:val="DefaultParagraphFont"/>
    <w:link w:val="Closing"/>
    <w:uiPriority w:val="99"/>
    <w:semiHidden/>
    <w:rsid w:val="0006222E"/>
    <w:rPr>
      <w:color w:val="2C2C2C"/>
    </w:rPr>
  </w:style>
  <w:style w:type="paragraph" w:styleId="CommentText">
    <w:name w:val="annotation text"/>
    <w:basedOn w:val="Normal"/>
    <w:link w:val="CommentTextChar"/>
    <w:uiPriority w:val="99"/>
    <w:semiHidden/>
    <w:unhideWhenUsed/>
    <w:rsid w:val="0006222E"/>
    <w:pPr>
      <w:spacing w:line="240" w:lineRule="auto"/>
    </w:pPr>
  </w:style>
  <w:style w:type="character" w:customStyle="1" w:styleId="CommentTextChar">
    <w:name w:val="Comment Text Char"/>
    <w:basedOn w:val="DefaultParagraphFont"/>
    <w:link w:val="CommentText"/>
    <w:uiPriority w:val="99"/>
    <w:semiHidden/>
    <w:rsid w:val="0006222E"/>
    <w:rPr>
      <w:color w:val="2C2C2C"/>
    </w:rPr>
  </w:style>
  <w:style w:type="paragraph" w:styleId="CommentSubject">
    <w:name w:val="annotation subject"/>
    <w:basedOn w:val="CommentText"/>
    <w:next w:val="CommentText"/>
    <w:link w:val="CommentSubjectChar"/>
    <w:uiPriority w:val="99"/>
    <w:semiHidden/>
    <w:unhideWhenUsed/>
    <w:rsid w:val="0006222E"/>
    <w:rPr>
      <w:b/>
      <w:bCs/>
    </w:rPr>
  </w:style>
  <w:style w:type="character" w:customStyle="1" w:styleId="CommentSubjectChar">
    <w:name w:val="Comment Subject Char"/>
    <w:basedOn w:val="CommentTextChar"/>
    <w:link w:val="CommentSubject"/>
    <w:uiPriority w:val="99"/>
    <w:semiHidden/>
    <w:rsid w:val="0006222E"/>
    <w:rPr>
      <w:b/>
      <w:bCs/>
      <w:color w:val="2C2C2C"/>
    </w:rPr>
  </w:style>
  <w:style w:type="paragraph" w:styleId="Date">
    <w:name w:val="Date"/>
    <w:basedOn w:val="Normal"/>
    <w:next w:val="Normal"/>
    <w:link w:val="DateChar"/>
    <w:uiPriority w:val="99"/>
    <w:semiHidden/>
    <w:unhideWhenUsed/>
    <w:rsid w:val="0006222E"/>
  </w:style>
  <w:style w:type="character" w:customStyle="1" w:styleId="DateChar">
    <w:name w:val="Date Char"/>
    <w:basedOn w:val="DefaultParagraphFont"/>
    <w:link w:val="Date"/>
    <w:uiPriority w:val="99"/>
    <w:semiHidden/>
    <w:rsid w:val="0006222E"/>
    <w:rPr>
      <w:color w:val="2C2C2C"/>
    </w:rPr>
  </w:style>
  <w:style w:type="paragraph" w:styleId="DocumentMap">
    <w:name w:val="Document Map"/>
    <w:basedOn w:val="Normal"/>
    <w:link w:val="DocumentMapChar"/>
    <w:uiPriority w:val="99"/>
    <w:semiHidden/>
    <w:unhideWhenUsed/>
    <w:rsid w:val="0006222E"/>
    <w:pPr>
      <w:spacing w:before="0"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06222E"/>
    <w:rPr>
      <w:rFonts w:ascii="Segoe UI" w:hAnsi="Segoe UI" w:cs="Segoe UI"/>
      <w:color w:val="2C2C2C"/>
      <w:sz w:val="16"/>
      <w:szCs w:val="16"/>
    </w:rPr>
  </w:style>
  <w:style w:type="paragraph" w:styleId="E-mailSignature">
    <w:name w:val="E-mail Signature"/>
    <w:basedOn w:val="Normal"/>
    <w:link w:val="E-mailSignatureChar"/>
    <w:uiPriority w:val="99"/>
    <w:semiHidden/>
    <w:unhideWhenUsed/>
    <w:rsid w:val="0006222E"/>
    <w:pPr>
      <w:spacing w:before="0" w:after="0" w:line="240" w:lineRule="auto"/>
    </w:pPr>
  </w:style>
  <w:style w:type="character" w:customStyle="1" w:styleId="E-mailSignatureChar">
    <w:name w:val="E-mail Signature Char"/>
    <w:basedOn w:val="DefaultParagraphFont"/>
    <w:link w:val="E-mailSignature"/>
    <w:uiPriority w:val="99"/>
    <w:semiHidden/>
    <w:rsid w:val="0006222E"/>
    <w:rPr>
      <w:color w:val="2C2C2C"/>
    </w:rPr>
  </w:style>
  <w:style w:type="paragraph" w:styleId="EndnoteText">
    <w:name w:val="endnote text"/>
    <w:basedOn w:val="Normal"/>
    <w:link w:val="EndnoteTextChar"/>
    <w:uiPriority w:val="99"/>
    <w:semiHidden/>
    <w:unhideWhenUsed/>
    <w:rsid w:val="0006222E"/>
    <w:pPr>
      <w:spacing w:before="0" w:after="0" w:line="240" w:lineRule="auto"/>
    </w:pPr>
  </w:style>
  <w:style w:type="character" w:customStyle="1" w:styleId="EndnoteTextChar">
    <w:name w:val="Endnote Text Char"/>
    <w:basedOn w:val="DefaultParagraphFont"/>
    <w:link w:val="EndnoteText"/>
    <w:uiPriority w:val="99"/>
    <w:semiHidden/>
    <w:rsid w:val="0006222E"/>
    <w:rPr>
      <w:color w:val="2C2C2C"/>
    </w:rPr>
  </w:style>
  <w:style w:type="paragraph" w:styleId="EnvelopeAddress">
    <w:name w:val="envelope address"/>
    <w:basedOn w:val="Normal"/>
    <w:uiPriority w:val="99"/>
    <w:semiHidden/>
    <w:unhideWhenUsed/>
    <w:rsid w:val="0006222E"/>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6222E"/>
    <w:pPr>
      <w:spacing w:before="0"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06222E"/>
    <w:pPr>
      <w:spacing w:before="0" w:after="0" w:line="240" w:lineRule="auto"/>
    </w:pPr>
  </w:style>
  <w:style w:type="character" w:customStyle="1" w:styleId="FootnoteTextChar">
    <w:name w:val="Footnote Text Char"/>
    <w:basedOn w:val="DefaultParagraphFont"/>
    <w:link w:val="FootnoteText"/>
    <w:uiPriority w:val="99"/>
    <w:semiHidden/>
    <w:rsid w:val="0006222E"/>
    <w:rPr>
      <w:color w:val="2C2C2C"/>
    </w:rPr>
  </w:style>
  <w:style w:type="paragraph" w:styleId="HTMLAddress">
    <w:name w:val="HTML Address"/>
    <w:basedOn w:val="Normal"/>
    <w:link w:val="HTMLAddressChar"/>
    <w:uiPriority w:val="99"/>
    <w:semiHidden/>
    <w:unhideWhenUsed/>
    <w:rsid w:val="0006222E"/>
    <w:pPr>
      <w:spacing w:before="0" w:after="0" w:line="240" w:lineRule="auto"/>
    </w:pPr>
    <w:rPr>
      <w:i/>
      <w:iCs/>
    </w:rPr>
  </w:style>
  <w:style w:type="character" w:customStyle="1" w:styleId="HTMLAddressChar">
    <w:name w:val="HTML Address Char"/>
    <w:basedOn w:val="DefaultParagraphFont"/>
    <w:link w:val="HTMLAddress"/>
    <w:uiPriority w:val="99"/>
    <w:semiHidden/>
    <w:rsid w:val="0006222E"/>
    <w:rPr>
      <w:i/>
      <w:iCs/>
      <w:color w:val="2C2C2C"/>
    </w:rPr>
  </w:style>
  <w:style w:type="paragraph" w:styleId="HTMLPreformatted">
    <w:name w:val="HTML Preformatted"/>
    <w:basedOn w:val="Normal"/>
    <w:link w:val="HTMLPreformattedChar"/>
    <w:uiPriority w:val="99"/>
    <w:semiHidden/>
    <w:unhideWhenUsed/>
    <w:rsid w:val="0006222E"/>
    <w:pPr>
      <w:spacing w:before="0"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sid w:val="0006222E"/>
    <w:rPr>
      <w:rFonts w:ascii="Consolas" w:hAnsi="Consolas" w:cs="Consolas"/>
      <w:color w:val="2C2C2C"/>
    </w:rPr>
  </w:style>
  <w:style w:type="paragraph" w:styleId="Index1">
    <w:name w:val="index 1"/>
    <w:basedOn w:val="Normal"/>
    <w:next w:val="Normal"/>
    <w:autoRedefine/>
    <w:uiPriority w:val="99"/>
    <w:semiHidden/>
    <w:unhideWhenUsed/>
    <w:rsid w:val="0006222E"/>
    <w:pPr>
      <w:spacing w:before="0" w:after="0" w:line="240" w:lineRule="auto"/>
      <w:ind w:left="200" w:hanging="200"/>
    </w:pPr>
  </w:style>
  <w:style w:type="paragraph" w:styleId="Index2">
    <w:name w:val="index 2"/>
    <w:basedOn w:val="Normal"/>
    <w:next w:val="Normal"/>
    <w:autoRedefine/>
    <w:uiPriority w:val="99"/>
    <w:semiHidden/>
    <w:unhideWhenUsed/>
    <w:rsid w:val="0006222E"/>
    <w:pPr>
      <w:spacing w:before="0" w:after="0" w:line="240" w:lineRule="auto"/>
      <w:ind w:left="400" w:hanging="200"/>
    </w:pPr>
  </w:style>
  <w:style w:type="paragraph" w:styleId="Index3">
    <w:name w:val="index 3"/>
    <w:basedOn w:val="Normal"/>
    <w:next w:val="Normal"/>
    <w:autoRedefine/>
    <w:uiPriority w:val="99"/>
    <w:semiHidden/>
    <w:unhideWhenUsed/>
    <w:rsid w:val="0006222E"/>
    <w:pPr>
      <w:spacing w:before="0" w:after="0" w:line="240" w:lineRule="auto"/>
      <w:ind w:left="600" w:hanging="200"/>
    </w:pPr>
  </w:style>
  <w:style w:type="paragraph" w:styleId="Index4">
    <w:name w:val="index 4"/>
    <w:basedOn w:val="Normal"/>
    <w:next w:val="Normal"/>
    <w:autoRedefine/>
    <w:uiPriority w:val="99"/>
    <w:semiHidden/>
    <w:unhideWhenUsed/>
    <w:rsid w:val="0006222E"/>
    <w:pPr>
      <w:spacing w:before="0" w:after="0" w:line="240" w:lineRule="auto"/>
      <w:ind w:left="800" w:hanging="200"/>
    </w:pPr>
  </w:style>
  <w:style w:type="paragraph" w:styleId="Index5">
    <w:name w:val="index 5"/>
    <w:basedOn w:val="Normal"/>
    <w:next w:val="Normal"/>
    <w:autoRedefine/>
    <w:uiPriority w:val="99"/>
    <w:semiHidden/>
    <w:unhideWhenUsed/>
    <w:rsid w:val="0006222E"/>
    <w:pPr>
      <w:spacing w:before="0" w:after="0" w:line="240" w:lineRule="auto"/>
      <w:ind w:left="1000" w:hanging="200"/>
    </w:pPr>
  </w:style>
  <w:style w:type="paragraph" w:styleId="Index6">
    <w:name w:val="index 6"/>
    <w:basedOn w:val="Normal"/>
    <w:next w:val="Normal"/>
    <w:autoRedefine/>
    <w:uiPriority w:val="99"/>
    <w:semiHidden/>
    <w:unhideWhenUsed/>
    <w:rsid w:val="0006222E"/>
    <w:pPr>
      <w:spacing w:before="0" w:after="0" w:line="240" w:lineRule="auto"/>
      <w:ind w:left="1200" w:hanging="200"/>
    </w:pPr>
  </w:style>
  <w:style w:type="paragraph" w:styleId="Index7">
    <w:name w:val="index 7"/>
    <w:basedOn w:val="Normal"/>
    <w:next w:val="Normal"/>
    <w:autoRedefine/>
    <w:uiPriority w:val="99"/>
    <w:semiHidden/>
    <w:unhideWhenUsed/>
    <w:rsid w:val="0006222E"/>
    <w:pPr>
      <w:spacing w:before="0" w:after="0" w:line="240" w:lineRule="auto"/>
      <w:ind w:left="1400" w:hanging="200"/>
    </w:pPr>
  </w:style>
  <w:style w:type="paragraph" w:styleId="Index8">
    <w:name w:val="index 8"/>
    <w:basedOn w:val="Normal"/>
    <w:next w:val="Normal"/>
    <w:autoRedefine/>
    <w:uiPriority w:val="99"/>
    <w:semiHidden/>
    <w:unhideWhenUsed/>
    <w:rsid w:val="0006222E"/>
    <w:pPr>
      <w:spacing w:before="0" w:after="0" w:line="240" w:lineRule="auto"/>
      <w:ind w:left="1600" w:hanging="200"/>
    </w:pPr>
  </w:style>
  <w:style w:type="paragraph" w:styleId="Index9">
    <w:name w:val="index 9"/>
    <w:basedOn w:val="Normal"/>
    <w:next w:val="Normal"/>
    <w:autoRedefine/>
    <w:uiPriority w:val="99"/>
    <w:semiHidden/>
    <w:unhideWhenUsed/>
    <w:rsid w:val="0006222E"/>
    <w:pPr>
      <w:spacing w:before="0" w:after="0" w:line="240" w:lineRule="auto"/>
      <w:ind w:left="1800" w:hanging="200"/>
    </w:pPr>
  </w:style>
  <w:style w:type="paragraph" w:styleId="IndexHeading">
    <w:name w:val="index heading"/>
    <w:basedOn w:val="Normal"/>
    <w:next w:val="Index1"/>
    <w:uiPriority w:val="99"/>
    <w:semiHidden/>
    <w:unhideWhenUsed/>
    <w:rsid w:val="0006222E"/>
    <w:rPr>
      <w:rFonts w:asciiTheme="majorHAnsi" w:eastAsiaTheme="majorEastAsia" w:hAnsiTheme="majorHAnsi" w:cstheme="majorBidi"/>
      <w:b/>
      <w:bCs/>
    </w:rPr>
  </w:style>
  <w:style w:type="paragraph" w:styleId="List">
    <w:name w:val="List"/>
    <w:basedOn w:val="Normal"/>
    <w:uiPriority w:val="99"/>
    <w:semiHidden/>
    <w:unhideWhenUsed/>
    <w:rsid w:val="0006222E"/>
    <w:pPr>
      <w:ind w:left="283" w:hanging="283"/>
      <w:contextualSpacing/>
    </w:pPr>
  </w:style>
  <w:style w:type="paragraph" w:styleId="List2">
    <w:name w:val="List 2"/>
    <w:basedOn w:val="Normal"/>
    <w:uiPriority w:val="99"/>
    <w:semiHidden/>
    <w:unhideWhenUsed/>
    <w:rsid w:val="0006222E"/>
    <w:pPr>
      <w:ind w:left="566" w:hanging="283"/>
      <w:contextualSpacing/>
    </w:pPr>
  </w:style>
  <w:style w:type="paragraph" w:styleId="List3">
    <w:name w:val="List 3"/>
    <w:basedOn w:val="Normal"/>
    <w:uiPriority w:val="99"/>
    <w:semiHidden/>
    <w:unhideWhenUsed/>
    <w:rsid w:val="0006222E"/>
    <w:pPr>
      <w:ind w:left="849" w:hanging="283"/>
      <w:contextualSpacing/>
    </w:pPr>
  </w:style>
  <w:style w:type="paragraph" w:styleId="List4">
    <w:name w:val="List 4"/>
    <w:basedOn w:val="Normal"/>
    <w:uiPriority w:val="99"/>
    <w:semiHidden/>
    <w:unhideWhenUsed/>
    <w:rsid w:val="0006222E"/>
    <w:pPr>
      <w:ind w:left="1132" w:hanging="283"/>
      <w:contextualSpacing/>
    </w:pPr>
  </w:style>
  <w:style w:type="paragraph" w:styleId="List5">
    <w:name w:val="List 5"/>
    <w:basedOn w:val="Normal"/>
    <w:uiPriority w:val="99"/>
    <w:semiHidden/>
    <w:unhideWhenUsed/>
    <w:rsid w:val="0006222E"/>
    <w:pPr>
      <w:ind w:left="1415" w:hanging="283"/>
      <w:contextualSpacing/>
    </w:pPr>
  </w:style>
  <w:style w:type="paragraph" w:styleId="ListBullet">
    <w:name w:val="List Bullet"/>
    <w:basedOn w:val="Normal"/>
    <w:uiPriority w:val="99"/>
    <w:semiHidden/>
    <w:unhideWhenUsed/>
    <w:rsid w:val="0006222E"/>
    <w:pPr>
      <w:numPr>
        <w:numId w:val="14"/>
      </w:numPr>
      <w:contextualSpacing/>
    </w:pPr>
  </w:style>
  <w:style w:type="paragraph" w:styleId="ListBullet2">
    <w:name w:val="List Bullet 2"/>
    <w:basedOn w:val="Normal"/>
    <w:uiPriority w:val="99"/>
    <w:semiHidden/>
    <w:unhideWhenUsed/>
    <w:rsid w:val="0006222E"/>
    <w:pPr>
      <w:numPr>
        <w:numId w:val="15"/>
      </w:numPr>
      <w:contextualSpacing/>
    </w:pPr>
  </w:style>
  <w:style w:type="paragraph" w:styleId="ListBullet3">
    <w:name w:val="List Bullet 3"/>
    <w:basedOn w:val="Normal"/>
    <w:uiPriority w:val="99"/>
    <w:semiHidden/>
    <w:unhideWhenUsed/>
    <w:rsid w:val="0006222E"/>
    <w:pPr>
      <w:numPr>
        <w:numId w:val="16"/>
      </w:numPr>
      <w:contextualSpacing/>
    </w:pPr>
  </w:style>
  <w:style w:type="paragraph" w:styleId="ListBullet4">
    <w:name w:val="List Bullet 4"/>
    <w:basedOn w:val="Normal"/>
    <w:uiPriority w:val="99"/>
    <w:semiHidden/>
    <w:unhideWhenUsed/>
    <w:rsid w:val="0006222E"/>
    <w:pPr>
      <w:numPr>
        <w:numId w:val="17"/>
      </w:numPr>
      <w:contextualSpacing/>
    </w:pPr>
  </w:style>
  <w:style w:type="paragraph" w:styleId="ListBullet5">
    <w:name w:val="List Bullet 5"/>
    <w:basedOn w:val="Normal"/>
    <w:uiPriority w:val="99"/>
    <w:semiHidden/>
    <w:unhideWhenUsed/>
    <w:rsid w:val="0006222E"/>
    <w:pPr>
      <w:numPr>
        <w:numId w:val="18"/>
      </w:numPr>
      <w:contextualSpacing/>
    </w:pPr>
  </w:style>
  <w:style w:type="paragraph" w:styleId="ListContinue">
    <w:name w:val="List Continue"/>
    <w:basedOn w:val="Normal"/>
    <w:uiPriority w:val="99"/>
    <w:semiHidden/>
    <w:unhideWhenUsed/>
    <w:rsid w:val="0006222E"/>
    <w:pPr>
      <w:spacing w:after="120"/>
      <w:ind w:left="283"/>
      <w:contextualSpacing/>
    </w:pPr>
  </w:style>
  <w:style w:type="paragraph" w:styleId="ListContinue2">
    <w:name w:val="List Continue 2"/>
    <w:basedOn w:val="Normal"/>
    <w:uiPriority w:val="99"/>
    <w:semiHidden/>
    <w:unhideWhenUsed/>
    <w:rsid w:val="0006222E"/>
    <w:pPr>
      <w:spacing w:after="120"/>
      <w:ind w:left="566"/>
      <w:contextualSpacing/>
    </w:pPr>
  </w:style>
  <w:style w:type="paragraph" w:styleId="ListContinue3">
    <w:name w:val="List Continue 3"/>
    <w:basedOn w:val="Normal"/>
    <w:uiPriority w:val="99"/>
    <w:semiHidden/>
    <w:unhideWhenUsed/>
    <w:rsid w:val="0006222E"/>
    <w:pPr>
      <w:spacing w:after="120"/>
      <w:ind w:left="849"/>
      <w:contextualSpacing/>
    </w:pPr>
  </w:style>
  <w:style w:type="paragraph" w:styleId="ListContinue4">
    <w:name w:val="List Continue 4"/>
    <w:basedOn w:val="Normal"/>
    <w:uiPriority w:val="99"/>
    <w:semiHidden/>
    <w:unhideWhenUsed/>
    <w:rsid w:val="0006222E"/>
    <w:pPr>
      <w:spacing w:after="120"/>
      <w:ind w:left="1132"/>
      <w:contextualSpacing/>
    </w:pPr>
  </w:style>
  <w:style w:type="paragraph" w:styleId="ListContinue5">
    <w:name w:val="List Continue 5"/>
    <w:basedOn w:val="Normal"/>
    <w:uiPriority w:val="99"/>
    <w:semiHidden/>
    <w:unhideWhenUsed/>
    <w:rsid w:val="0006222E"/>
    <w:pPr>
      <w:spacing w:after="120"/>
      <w:ind w:left="1415"/>
      <w:contextualSpacing/>
    </w:pPr>
  </w:style>
  <w:style w:type="paragraph" w:styleId="ListNumber">
    <w:name w:val="List Number"/>
    <w:basedOn w:val="Normal"/>
    <w:uiPriority w:val="99"/>
    <w:semiHidden/>
    <w:unhideWhenUsed/>
    <w:rsid w:val="0006222E"/>
    <w:pPr>
      <w:numPr>
        <w:numId w:val="19"/>
      </w:numPr>
      <w:contextualSpacing/>
    </w:pPr>
  </w:style>
  <w:style w:type="paragraph" w:styleId="ListNumber2">
    <w:name w:val="List Number 2"/>
    <w:basedOn w:val="Normal"/>
    <w:uiPriority w:val="99"/>
    <w:semiHidden/>
    <w:unhideWhenUsed/>
    <w:rsid w:val="0006222E"/>
    <w:pPr>
      <w:numPr>
        <w:numId w:val="20"/>
      </w:numPr>
      <w:contextualSpacing/>
    </w:pPr>
  </w:style>
  <w:style w:type="paragraph" w:styleId="ListNumber3">
    <w:name w:val="List Number 3"/>
    <w:basedOn w:val="Normal"/>
    <w:uiPriority w:val="99"/>
    <w:semiHidden/>
    <w:unhideWhenUsed/>
    <w:rsid w:val="0006222E"/>
    <w:pPr>
      <w:numPr>
        <w:numId w:val="21"/>
      </w:numPr>
      <w:contextualSpacing/>
    </w:pPr>
  </w:style>
  <w:style w:type="paragraph" w:styleId="ListNumber4">
    <w:name w:val="List Number 4"/>
    <w:basedOn w:val="Normal"/>
    <w:uiPriority w:val="99"/>
    <w:semiHidden/>
    <w:unhideWhenUsed/>
    <w:rsid w:val="0006222E"/>
    <w:pPr>
      <w:numPr>
        <w:numId w:val="22"/>
      </w:numPr>
      <w:contextualSpacing/>
    </w:pPr>
  </w:style>
  <w:style w:type="paragraph" w:styleId="ListNumber5">
    <w:name w:val="List Number 5"/>
    <w:basedOn w:val="Normal"/>
    <w:uiPriority w:val="99"/>
    <w:semiHidden/>
    <w:unhideWhenUsed/>
    <w:rsid w:val="0006222E"/>
    <w:pPr>
      <w:numPr>
        <w:numId w:val="23"/>
      </w:numPr>
      <w:contextualSpacing/>
    </w:pPr>
  </w:style>
  <w:style w:type="paragraph" w:styleId="MacroText">
    <w:name w:val="macro"/>
    <w:link w:val="MacroTextChar"/>
    <w:uiPriority w:val="99"/>
    <w:semiHidden/>
    <w:unhideWhenUsed/>
    <w:rsid w:val="0006222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C2C2C"/>
    </w:rPr>
  </w:style>
  <w:style w:type="character" w:customStyle="1" w:styleId="MacroTextChar">
    <w:name w:val="Macro Text Char"/>
    <w:basedOn w:val="DefaultParagraphFont"/>
    <w:link w:val="MacroText"/>
    <w:uiPriority w:val="99"/>
    <w:semiHidden/>
    <w:rsid w:val="0006222E"/>
    <w:rPr>
      <w:rFonts w:ascii="Consolas" w:hAnsi="Consolas" w:cs="Consolas"/>
      <w:color w:val="2C2C2C"/>
    </w:rPr>
  </w:style>
  <w:style w:type="paragraph" w:styleId="MessageHeader">
    <w:name w:val="Message Header"/>
    <w:basedOn w:val="Normal"/>
    <w:link w:val="MessageHeaderChar"/>
    <w:uiPriority w:val="99"/>
    <w:semiHidden/>
    <w:unhideWhenUsed/>
    <w:rsid w:val="0006222E"/>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6222E"/>
    <w:rPr>
      <w:rFonts w:asciiTheme="majorHAnsi" w:eastAsiaTheme="majorEastAsia" w:hAnsiTheme="majorHAnsi" w:cstheme="majorBidi"/>
      <w:color w:val="2C2C2C"/>
      <w:sz w:val="24"/>
      <w:szCs w:val="24"/>
      <w:shd w:val="pct20" w:color="auto" w:fill="auto"/>
    </w:rPr>
  </w:style>
  <w:style w:type="paragraph" w:styleId="NormalWeb">
    <w:name w:val="Normal (Web)"/>
    <w:basedOn w:val="Normal"/>
    <w:uiPriority w:val="99"/>
    <w:semiHidden/>
    <w:unhideWhenUsed/>
    <w:rsid w:val="0006222E"/>
    <w:rPr>
      <w:rFonts w:ascii="Times New Roman" w:hAnsi="Times New Roman" w:cs="Times New Roman"/>
      <w:sz w:val="24"/>
      <w:szCs w:val="24"/>
    </w:rPr>
  </w:style>
  <w:style w:type="paragraph" w:styleId="NormalIndent">
    <w:name w:val="Normal Indent"/>
    <w:basedOn w:val="Normal"/>
    <w:uiPriority w:val="99"/>
    <w:semiHidden/>
    <w:unhideWhenUsed/>
    <w:rsid w:val="0006222E"/>
    <w:pPr>
      <w:ind w:left="720"/>
    </w:pPr>
  </w:style>
  <w:style w:type="paragraph" w:styleId="NoteHeading">
    <w:name w:val="Note Heading"/>
    <w:basedOn w:val="Normal"/>
    <w:next w:val="Normal"/>
    <w:link w:val="NoteHeadingChar"/>
    <w:uiPriority w:val="99"/>
    <w:semiHidden/>
    <w:unhideWhenUsed/>
    <w:rsid w:val="0006222E"/>
    <w:pPr>
      <w:spacing w:before="0" w:after="0" w:line="240" w:lineRule="auto"/>
    </w:pPr>
  </w:style>
  <w:style w:type="character" w:customStyle="1" w:styleId="NoteHeadingChar">
    <w:name w:val="Note Heading Char"/>
    <w:basedOn w:val="DefaultParagraphFont"/>
    <w:link w:val="NoteHeading"/>
    <w:uiPriority w:val="99"/>
    <w:semiHidden/>
    <w:rsid w:val="0006222E"/>
    <w:rPr>
      <w:color w:val="2C2C2C"/>
    </w:rPr>
  </w:style>
  <w:style w:type="paragraph" w:styleId="PlainText">
    <w:name w:val="Plain Text"/>
    <w:basedOn w:val="Normal"/>
    <w:link w:val="PlainTextChar"/>
    <w:uiPriority w:val="99"/>
    <w:semiHidden/>
    <w:unhideWhenUsed/>
    <w:rsid w:val="0006222E"/>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06222E"/>
    <w:rPr>
      <w:rFonts w:ascii="Consolas" w:hAnsi="Consolas" w:cs="Consolas"/>
      <w:color w:val="2C2C2C"/>
      <w:sz w:val="21"/>
      <w:szCs w:val="21"/>
    </w:rPr>
  </w:style>
  <w:style w:type="paragraph" w:styleId="Salutation">
    <w:name w:val="Salutation"/>
    <w:basedOn w:val="Normal"/>
    <w:next w:val="Normal"/>
    <w:link w:val="SalutationChar"/>
    <w:uiPriority w:val="99"/>
    <w:semiHidden/>
    <w:unhideWhenUsed/>
    <w:rsid w:val="0006222E"/>
  </w:style>
  <w:style w:type="character" w:customStyle="1" w:styleId="SalutationChar">
    <w:name w:val="Salutation Char"/>
    <w:basedOn w:val="DefaultParagraphFont"/>
    <w:link w:val="Salutation"/>
    <w:uiPriority w:val="99"/>
    <w:semiHidden/>
    <w:rsid w:val="0006222E"/>
    <w:rPr>
      <w:color w:val="2C2C2C"/>
    </w:rPr>
  </w:style>
  <w:style w:type="paragraph" w:styleId="Signature">
    <w:name w:val="Signature"/>
    <w:basedOn w:val="Normal"/>
    <w:link w:val="SignatureChar"/>
    <w:uiPriority w:val="99"/>
    <w:semiHidden/>
    <w:unhideWhenUsed/>
    <w:rsid w:val="0006222E"/>
    <w:pPr>
      <w:spacing w:before="0" w:after="0" w:line="240" w:lineRule="auto"/>
      <w:ind w:left="4252"/>
    </w:pPr>
  </w:style>
  <w:style w:type="character" w:customStyle="1" w:styleId="SignatureChar">
    <w:name w:val="Signature Char"/>
    <w:basedOn w:val="DefaultParagraphFont"/>
    <w:link w:val="Signature"/>
    <w:uiPriority w:val="99"/>
    <w:semiHidden/>
    <w:rsid w:val="0006222E"/>
    <w:rPr>
      <w:color w:val="2C2C2C"/>
    </w:rPr>
  </w:style>
  <w:style w:type="paragraph" w:styleId="TableofAuthorities">
    <w:name w:val="table of authorities"/>
    <w:basedOn w:val="Normal"/>
    <w:next w:val="Normal"/>
    <w:uiPriority w:val="99"/>
    <w:semiHidden/>
    <w:unhideWhenUsed/>
    <w:rsid w:val="0006222E"/>
    <w:pPr>
      <w:spacing w:after="0"/>
      <w:ind w:left="200" w:hanging="200"/>
    </w:pPr>
  </w:style>
  <w:style w:type="paragraph" w:styleId="TableofFigures">
    <w:name w:val="table of figures"/>
    <w:basedOn w:val="Normal"/>
    <w:next w:val="Normal"/>
    <w:uiPriority w:val="99"/>
    <w:semiHidden/>
    <w:unhideWhenUsed/>
    <w:rsid w:val="0006222E"/>
    <w:pPr>
      <w:spacing w:after="0"/>
    </w:pPr>
  </w:style>
  <w:style w:type="paragraph" w:styleId="TOAHeading">
    <w:name w:val="toa heading"/>
    <w:basedOn w:val="Normal"/>
    <w:next w:val="Normal"/>
    <w:uiPriority w:val="99"/>
    <w:semiHidden/>
    <w:unhideWhenUsed/>
    <w:rsid w:val="0006222E"/>
    <w:pPr>
      <w:spacing w:before="120"/>
    </w:pPr>
    <w:rPr>
      <w:rFonts w:asciiTheme="majorHAnsi" w:eastAsiaTheme="majorEastAsia" w:hAnsiTheme="majorHAnsi" w:cstheme="majorBidi"/>
      <w:b/>
      <w:bCs/>
      <w:sz w:val="24"/>
      <w:szCs w:val="24"/>
    </w:rPr>
  </w:style>
  <w:style w:type="paragraph" w:styleId="TOC6">
    <w:name w:val="toc 6"/>
    <w:basedOn w:val="Normal"/>
    <w:next w:val="Normal"/>
    <w:autoRedefine/>
    <w:uiPriority w:val="39"/>
    <w:semiHidden/>
    <w:unhideWhenUsed/>
    <w:rsid w:val="0006222E"/>
    <w:pPr>
      <w:spacing w:after="100"/>
      <w:ind w:left="1000"/>
    </w:pPr>
  </w:style>
  <w:style w:type="paragraph" w:styleId="TOC7">
    <w:name w:val="toc 7"/>
    <w:basedOn w:val="Normal"/>
    <w:next w:val="Normal"/>
    <w:autoRedefine/>
    <w:uiPriority w:val="39"/>
    <w:semiHidden/>
    <w:unhideWhenUsed/>
    <w:rsid w:val="0006222E"/>
    <w:pPr>
      <w:spacing w:after="100"/>
      <w:ind w:left="1200"/>
    </w:pPr>
  </w:style>
  <w:style w:type="paragraph" w:styleId="TOC8">
    <w:name w:val="toc 8"/>
    <w:basedOn w:val="Normal"/>
    <w:next w:val="Normal"/>
    <w:autoRedefine/>
    <w:uiPriority w:val="39"/>
    <w:semiHidden/>
    <w:unhideWhenUsed/>
    <w:rsid w:val="0006222E"/>
    <w:pPr>
      <w:spacing w:after="100"/>
      <w:ind w:left="1400"/>
    </w:pPr>
  </w:style>
  <w:style w:type="paragraph" w:styleId="TOC9">
    <w:name w:val="toc 9"/>
    <w:basedOn w:val="Normal"/>
    <w:next w:val="Normal"/>
    <w:autoRedefine/>
    <w:uiPriority w:val="39"/>
    <w:semiHidden/>
    <w:unhideWhenUsed/>
    <w:rsid w:val="0006222E"/>
    <w:pPr>
      <w:spacing w:after="100"/>
      <w:ind w:left="1600"/>
    </w:pPr>
  </w:style>
  <w:style w:type="numbering" w:customStyle="1" w:styleId="IforiumUnorderedList">
    <w:name w:val="Iforium Unordered List"/>
    <w:uiPriority w:val="99"/>
    <w:rsid w:val="00663C53"/>
    <w:pPr>
      <w:numPr>
        <w:numId w:val="31"/>
      </w:numPr>
    </w:pPr>
  </w:style>
  <w:style w:type="paragraph" w:customStyle="1" w:styleId="Code">
    <w:name w:val="Code"/>
    <w:basedOn w:val="Normal"/>
    <w:link w:val="CodeChar"/>
    <w:qFormat/>
    <w:rsid w:val="005D4352"/>
    <w:pPr>
      <w:spacing w:after="0" w:line="240" w:lineRule="auto"/>
    </w:pPr>
    <w:rPr>
      <w:rFonts w:ascii="Courier New" w:hAnsi="Courier New"/>
      <w:color w:val="auto"/>
    </w:rPr>
  </w:style>
  <w:style w:type="character" w:customStyle="1" w:styleId="CodeChar">
    <w:name w:val="Code Char"/>
    <w:basedOn w:val="TitleChar"/>
    <w:link w:val="Code"/>
    <w:rsid w:val="005D4352"/>
    <w:rPr>
      <w:rFonts w:ascii="Courier New" w:eastAsiaTheme="majorEastAsia" w:hAnsi="Courier New" w:cstheme="majorBidi"/>
      <w:caps w:val="0"/>
      <w:color w:val="00A0E4"/>
      <w:spacing w:val="10"/>
      <w:sz w:val="52"/>
      <w:szCs w:val="52"/>
    </w:rPr>
  </w:style>
  <w:style w:type="character" w:customStyle="1" w:styleId="apple-converted-space">
    <w:name w:val="apple-converted-space"/>
    <w:basedOn w:val="DefaultParagraphFont"/>
    <w:rsid w:val="0091048D"/>
  </w:style>
  <w:style w:type="paragraph" w:styleId="Revision">
    <w:name w:val="Revision"/>
    <w:hidden/>
    <w:uiPriority w:val="99"/>
    <w:semiHidden/>
    <w:rsid w:val="00647A88"/>
    <w:pPr>
      <w:spacing w:before="0" w:after="0" w:line="240" w:lineRule="auto"/>
    </w:pPr>
    <w:rPr>
      <w:color w:val="2C2C2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0519">
      <w:bodyDiv w:val="1"/>
      <w:marLeft w:val="0"/>
      <w:marRight w:val="0"/>
      <w:marTop w:val="0"/>
      <w:marBottom w:val="0"/>
      <w:divBdr>
        <w:top w:val="none" w:sz="0" w:space="0" w:color="auto"/>
        <w:left w:val="none" w:sz="0" w:space="0" w:color="auto"/>
        <w:bottom w:val="none" w:sz="0" w:space="0" w:color="auto"/>
        <w:right w:val="none" w:sz="0" w:space="0" w:color="auto"/>
      </w:divBdr>
    </w:div>
    <w:div w:id="65691675">
      <w:bodyDiv w:val="1"/>
      <w:marLeft w:val="0"/>
      <w:marRight w:val="0"/>
      <w:marTop w:val="0"/>
      <w:marBottom w:val="0"/>
      <w:divBdr>
        <w:top w:val="none" w:sz="0" w:space="0" w:color="auto"/>
        <w:left w:val="none" w:sz="0" w:space="0" w:color="auto"/>
        <w:bottom w:val="none" w:sz="0" w:space="0" w:color="auto"/>
        <w:right w:val="none" w:sz="0" w:space="0" w:color="auto"/>
      </w:divBdr>
    </w:div>
    <w:div w:id="164168789">
      <w:bodyDiv w:val="1"/>
      <w:marLeft w:val="0"/>
      <w:marRight w:val="0"/>
      <w:marTop w:val="0"/>
      <w:marBottom w:val="0"/>
      <w:divBdr>
        <w:top w:val="none" w:sz="0" w:space="0" w:color="auto"/>
        <w:left w:val="none" w:sz="0" w:space="0" w:color="auto"/>
        <w:bottom w:val="none" w:sz="0" w:space="0" w:color="auto"/>
        <w:right w:val="none" w:sz="0" w:space="0" w:color="auto"/>
      </w:divBdr>
    </w:div>
    <w:div w:id="556010051">
      <w:bodyDiv w:val="1"/>
      <w:marLeft w:val="0"/>
      <w:marRight w:val="0"/>
      <w:marTop w:val="0"/>
      <w:marBottom w:val="0"/>
      <w:divBdr>
        <w:top w:val="none" w:sz="0" w:space="0" w:color="auto"/>
        <w:left w:val="none" w:sz="0" w:space="0" w:color="auto"/>
        <w:bottom w:val="none" w:sz="0" w:space="0" w:color="auto"/>
        <w:right w:val="none" w:sz="0" w:space="0" w:color="auto"/>
      </w:divBdr>
    </w:div>
    <w:div w:id="598489747">
      <w:bodyDiv w:val="1"/>
      <w:marLeft w:val="0"/>
      <w:marRight w:val="0"/>
      <w:marTop w:val="0"/>
      <w:marBottom w:val="0"/>
      <w:divBdr>
        <w:top w:val="none" w:sz="0" w:space="0" w:color="auto"/>
        <w:left w:val="none" w:sz="0" w:space="0" w:color="auto"/>
        <w:bottom w:val="none" w:sz="0" w:space="0" w:color="auto"/>
        <w:right w:val="none" w:sz="0" w:space="0" w:color="auto"/>
      </w:divBdr>
    </w:div>
    <w:div w:id="1245455570">
      <w:bodyDiv w:val="1"/>
      <w:marLeft w:val="0"/>
      <w:marRight w:val="0"/>
      <w:marTop w:val="0"/>
      <w:marBottom w:val="0"/>
      <w:divBdr>
        <w:top w:val="none" w:sz="0" w:space="0" w:color="auto"/>
        <w:left w:val="none" w:sz="0" w:space="0" w:color="auto"/>
        <w:bottom w:val="none" w:sz="0" w:space="0" w:color="auto"/>
        <w:right w:val="none" w:sz="0" w:space="0" w:color="auto"/>
      </w:divBdr>
    </w:div>
    <w:div w:id="1274441707">
      <w:bodyDiv w:val="1"/>
      <w:marLeft w:val="0"/>
      <w:marRight w:val="0"/>
      <w:marTop w:val="0"/>
      <w:marBottom w:val="0"/>
      <w:divBdr>
        <w:top w:val="none" w:sz="0" w:space="0" w:color="auto"/>
        <w:left w:val="none" w:sz="0" w:space="0" w:color="auto"/>
        <w:bottom w:val="none" w:sz="0" w:space="0" w:color="auto"/>
        <w:right w:val="none" w:sz="0" w:space="0" w:color="auto"/>
      </w:divBdr>
    </w:div>
    <w:div w:id="1274555734">
      <w:bodyDiv w:val="1"/>
      <w:marLeft w:val="0"/>
      <w:marRight w:val="0"/>
      <w:marTop w:val="0"/>
      <w:marBottom w:val="0"/>
      <w:divBdr>
        <w:top w:val="none" w:sz="0" w:space="0" w:color="auto"/>
        <w:left w:val="none" w:sz="0" w:space="0" w:color="auto"/>
        <w:bottom w:val="none" w:sz="0" w:space="0" w:color="auto"/>
        <w:right w:val="none" w:sz="0" w:space="0" w:color="auto"/>
      </w:divBdr>
    </w:div>
    <w:div w:id="1410810573">
      <w:bodyDiv w:val="1"/>
      <w:marLeft w:val="0"/>
      <w:marRight w:val="0"/>
      <w:marTop w:val="0"/>
      <w:marBottom w:val="0"/>
      <w:divBdr>
        <w:top w:val="none" w:sz="0" w:space="0" w:color="auto"/>
        <w:left w:val="none" w:sz="0" w:space="0" w:color="auto"/>
        <w:bottom w:val="none" w:sz="0" w:space="0" w:color="auto"/>
        <w:right w:val="none" w:sz="0" w:space="0" w:color="auto"/>
      </w:divBdr>
    </w:div>
    <w:div w:id="1447575345">
      <w:bodyDiv w:val="1"/>
      <w:marLeft w:val="0"/>
      <w:marRight w:val="0"/>
      <w:marTop w:val="0"/>
      <w:marBottom w:val="0"/>
      <w:divBdr>
        <w:top w:val="none" w:sz="0" w:space="0" w:color="auto"/>
        <w:left w:val="none" w:sz="0" w:space="0" w:color="auto"/>
        <w:bottom w:val="none" w:sz="0" w:space="0" w:color="auto"/>
        <w:right w:val="none" w:sz="0" w:space="0" w:color="auto"/>
      </w:divBdr>
    </w:div>
    <w:div w:id="1526290836">
      <w:bodyDiv w:val="1"/>
      <w:marLeft w:val="0"/>
      <w:marRight w:val="0"/>
      <w:marTop w:val="0"/>
      <w:marBottom w:val="0"/>
      <w:divBdr>
        <w:top w:val="none" w:sz="0" w:space="0" w:color="auto"/>
        <w:left w:val="none" w:sz="0" w:space="0" w:color="auto"/>
        <w:bottom w:val="none" w:sz="0" w:space="0" w:color="auto"/>
        <w:right w:val="none" w:sz="0" w:space="0" w:color="auto"/>
      </w:divBdr>
    </w:div>
    <w:div w:id="1527674448">
      <w:bodyDiv w:val="1"/>
      <w:marLeft w:val="0"/>
      <w:marRight w:val="0"/>
      <w:marTop w:val="0"/>
      <w:marBottom w:val="0"/>
      <w:divBdr>
        <w:top w:val="none" w:sz="0" w:space="0" w:color="auto"/>
        <w:left w:val="none" w:sz="0" w:space="0" w:color="auto"/>
        <w:bottom w:val="none" w:sz="0" w:space="0" w:color="auto"/>
        <w:right w:val="none" w:sz="0" w:space="0" w:color="auto"/>
      </w:divBdr>
    </w:div>
    <w:div w:id="1625114426">
      <w:bodyDiv w:val="1"/>
      <w:marLeft w:val="0"/>
      <w:marRight w:val="0"/>
      <w:marTop w:val="0"/>
      <w:marBottom w:val="0"/>
      <w:divBdr>
        <w:top w:val="none" w:sz="0" w:space="0" w:color="auto"/>
        <w:left w:val="none" w:sz="0" w:space="0" w:color="auto"/>
        <w:bottom w:val="none" w:sz="0" w:space="0" w:color="auto"/>
        <w:right w:val="none" w:sz="0" w:space="0" w:color="auto"/>
      </w:divBdr>
    </w:div>
    <w:div w:id="1750344497">
      <w:bodyDiv w:val="1"/>
      <w:marLeft w:val="0"/>
      <w:marRight w:val="0"/>
      <w:marTop w:val="0"/>
      <w:marBottom w:val="0"/>
      <w:divBdr>
        <w:top w:val="none" w:sz="0" w:space="0" w:color="auto"/>
        <w:left w:val="none" w:sz="0" w:space="0" w:color="auto"/>
        <w:bottom w:val="none" w:sz="0" w:space="0" w:color="auto"/>
        <w:right w:val="none" w:sz="0" w:space="0" w:color="auto"/>
      </w:divBdr>
    </w:div>
    <w:div w:id="1811361942">
      <w:bodyDiv w:val="1"/>
      <w:marLeft w:val="0"/>
      <w:marRight w:val="0"/>
      <w:marTop w:val="0"/>
      <w:marBottom w:val="0"/>
      <w:divBdr>
        <w:top w:val="none" w:sz="0" w:space="0" w:color="auto"/>
        <w:left w:val="none" w:sz="0" w:space="0" w:color="auto"/>
        <w:bottom w:val="none" w:sz="0" w:space="0" w:color="auto"/>
        <w:right w:val="none" w:sz="0" w:space="0" w:color="auto"/>
      </w:divBdr>
    </w:div>
    <w:div w:id="188910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S:\Data\Iforium\Marketing\-%20Iforium%20Marketing%20Pack\Document%20Template\Iforiu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Iforium">
      <a:majorFont>
        <a:latin typeface="Open Sans Light"/>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CB16B-3443-4C66-A879-ECCDC6B10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Iforium</Template>
  <TotalTime>8</TotalTime>
  <Pages>8</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Pease</dc:creator>
  <cp:keywords/>
  <dc:description/>
  <cp:lastModifiedBy>Andy Pease</cp:lastModifiedBy>
  <cp:revision>3</cp:revision>
  <cp:lastPrinted>2018-10-30T16:42:00Z</cp:lastPrinted>
  <dcterms:created xsi:type="dcterms:W3CDTF">2021-09-23T12:33:00Z</dcterms:created>
  <dcterms:modified xsi:type="dcterms:W3CDTF">2021-09-23T12:40:00Z</dcterms:modified>
</cp:coreProperties>
</file>