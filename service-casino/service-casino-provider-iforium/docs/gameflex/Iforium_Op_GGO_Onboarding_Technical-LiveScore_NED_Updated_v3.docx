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3229066" cy="1266083"/>
            <wp:effectExtent b="0" l="0" r="0" t="0"/>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9066" cy="1266083"/>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1704975</wp:posOffset>
            </wp:positionH>
            <wp:positionV relativeFrom="paragraph">
              <wp:posOffset>-2219324</wp:posOffset>
            </wp:positionV>
            <wp:extent cx="8164195" cy="13661390"/>
            <wp:effectExtent b="0" l="0" r="0" t="0"/>
            <wp:wrapNone/>
            <wp:docPr id="2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164195" cy="13661390"/>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e75b5"/>
          <w:sz w:val="40"/>
          <w:szCs w:val="40"/>
        </w:rPr>
      </w:pPr>
      <w:r w:rsidDel="00000000" w:rsidR="00000000" w:rsidRPr="00000000">
        <w:rPr>
          <w:color w:val="2e75b5"/>
          <w:sz w:val="40"/>
          <w:szCs w:val="40"/>
          <w:rtl w:val="0"/>
        </w:rPr>
        <w:t xml:space="preserve">Technical Configuration Document for </w:t>
      </w:r>
    </w:p>
    <w:p w:rsidR="00000000" w:rsidDel="00000000" w:rsidP="00000000" w:rsidRDefault="00000000" w:rsidRPr="00000000" w14:paraId="00000005">
      <w:pPr>
        <w:rPr/>
      </w:pPr>
      <w:r w:rsidDel="00000000" w:rsidR="00000000" w:rsidRPr="00000000">
        <w:rPr>
          <w:color w:val="2e75b5"/>
          <w:sz w:val="40"/>
          <w:szCs w:val="40"/>
          <w:rtl w:val="0"/>
        </w:rPr>
        <w:t xml:space="preserve">LiveScore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Version: [v1.6]</w:t>
      </w:r>
    </w:p>
    <w:p w:rsidR="00000000" w:rsidDel="00000000" w:rsidP="00000000" w:rsidRDefault="00000000" w:rsidRPr="00000000" w14:paraId="00000012">
      <w:pPr>
        <w:rPr>
          <w:smallCaps w:val="0"/>
          <w:color w:val="2c2c2c"/>
        </w:rPr>
      </w:pPr>
      <w:r w:rsidDel="00000000" w:rsidR="00000000" w:rsidRPr="00000000">
        <w:rPr>
          <w:rtl w:val="0"/>
        </w:rPr>
        <w:t xml:space="preserve">Distribution: []</w:t>
      </w:r>
      <w:r w:rsidDel="00000000" w:rsidR="00000000" w:rsidRPr="00000000">
        <w:rPr>
          <w:rtl w:val="0"/>
        </w:rPr>
      </w:r>
    </w:p>
    <w:p w:rsidR="00000000" w:rsidDel="00000000" w:rsidP="00000000" w:rsidRDefault="00000000" w:rsidRPr="00000000" w14:paraId="00000013">
      <w:pPr>
        <w:rPr>
          <w:smallCaps w:val="1"/>
          <w:color w:val="0073a4"/>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080" w:right="1080" w:header="708" w:footer="708"/>
          <w:pgNumType w:start="1"/>
          <w:titlePg w:val="1"/>
        </w:sectPr>
      </w:pPr>
      <w:r w:rsidDel="00000000" w:rsidR="00000000" w:rsidRPr="00000000">
        <w:rPr>
          <w:smallCaps w:val="1"/>
          <w:color w:val="0073a4"/>
          <w:rtl w:val="0"/>
        </w:rPr>
        <w:t xml:space="preserve">For External Use</w:t>
      </w:r>
    </w:p>
    <w:p w:rsidR="00000000" w:rsidDel="00000000" w:rsidP="00000000" w:rsidRDefault="00000000" w:rsidRPr="00000000" w14:paraId="00000014">
      <w:pPr>
        <w:keepNext w:val="0"/>
        <w:keepLines w:val="0"/>
        <w:pageBreakBefore w:val="0"/>
        <w:widowControl w:val="1"/>
        <w:pBdr>
          <w:top w:color="2c2c2c" w:space="0" w:sz="24" w:val="single"/>
          <w:left w:color="2c2c2c" w:space="0" w:sz="24" w:val="single"/>
          <w:bottom w:color="2c2c2c" w:space="0" w:sz="24" w:val="single"/>
          <w:right w:color="2c2c2c" w:space="0" w:sz="24" w:val="single"/>
          <w:between w:space="0" w:sz="0" w:val="nil"/>
        </w:pBdr>
        <w:shd w:fill="2c2c2c" w:val="clear"/>
        <w:spacing w:after="200" w:before="200" w:line="276"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3znysh7">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Staging / Dev Configuration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2et92p0">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Configuration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tyjcwt">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Back Office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Operator Configuration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Pre - Production Configuration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Configuration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Back Office</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17dp8vu">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Operator Configuration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3rdcrjn">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Production Configuration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26in1rg">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Configuration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lnxbz9">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Back Office</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35nkun2">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Operator Configuration</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1ksv4uv">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Test Page Credentials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44sinio">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UAT</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2jxsxqh">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Production – Operator to complete</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z337ya">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GGO Wallet Test Harness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3j2qqm3">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Iforium Configuration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6"/>
            </w:tabs>
            <w:spacing w:after="100" w:before="10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1y810tw">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Sign Off Process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36"/>
            </w:tabs>
            <w:spacing w:after="100" w:before="100" w:line="276" w:lineRule="auto"/>
            <w:ind w:left="200" w:right="0" w:firstLine="0"/>
            <w:jc w:val="left"/>
            <w:rPr>
              <w:rFonts w:ascii="Open Sans" w:cs="Open Sans" w:eastAsia="Open Sans" w:hAnsi="Open Sans"/>
              <w:b w:val="0"/>
              <w:i w:val="0"/>
              <w:smallCaps w:val="0"/>
              <w:strike w:val="0"/>
              <w:color w:val="000000"/>
              <w:sz w:val="22"/>
              <w:szCs w:val="22"/>
              <w:u w:val="none"/>
              <w:shd w:fill="auto" w:val="clear"/>
              <w:vertAlign w:val="baseline"/>
            </w:rPr>
          </w:pPr>
          <w:hyperlink w:anchor="_heading=h.4i7ojhp">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Production Sign Off Steps</w:t>
              <w:tab/>
              <w:t xml:space="preserve">7</w:t>
            </w:r>
          </w:hyperlink>
          <w:r w:rsidDel="00000000" w:rsidR="00000000" w:rsidRPr="00000000">
            <w:rPr>
              <w:rtl w:val="0"/>
            </w:rPr>
          </w:r>
        </w:p>
        <w:p w:rsidR="00000000" w:rsidDel="00000000" w:rsidP="00000000" w:rsidRDefault="00000000" w:rsidRPr="00000000" w14:paraId="00000029">
          <w:pPr>
            <w:tabs>
              <w:tab w:val="right" w:pos="9498"/>
              <w:tab w:val="right" w:pos="9746"/>
            </w:tabs>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As part of the creation, and set-up of a new Operator, Iforium have 3 platforms that are used at various stages of the Integration. The platforms, and how they fit into the Integration, are listed below.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502" w:right="0" w:hanging="360"/>
        <w:jc w:val="left"/>
        <w:rPr/>
      </w:pPr>
      <w:r w:rsidDel="00000000" w:rsidR="00000000" w:rsidRPr="00000000">
        <w:rPr>
          <w:rFonts w:ascii="Open Sans" w:cs="Open Sans" w:eastAsia="Open Sans" w:hAnsi="Open Sans"/>
          <w:b w:val="1"/>
          <w:i w:val="0"/>
          <w:smallCaps w:val="0"/>
          <w:strike w:val="0"/>
          <w:color w:val="2c2c2c"/>
          <w:sz w:val="20"/>
          <w:szCs w:val="20"/>
          <w:u w:val="none"/>
          <w:shd w:fill="auto" w:val="clear"/>
          <w:vertAlign w:val="baseline"/>
          <w:rtl w:val="0"/>
        </w:rPr>
        <w:t xml:space="preserve">Staging / Dev Platform</w:t>
      </w: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 – this platform is used during the initial integration phase. The key purpose of this platform is to allow integration activities to complete and is also used as part of the automated operator wallet testing process that Iforium will undertake as part of our sign off. Typically, one or more ‘sample’ content providers will be made available to you within this platform to allow game launch and play, though these may not necessarily be representative of your required content. Once integration has completed and the operator wallet tests have passed QA, it will be necessary to migrate you to the Pre-Production platform where operator and supplier UAT processes can commence.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pPr>
      <w:r w:rsidDel="00000000" w:rsidR="00000000" w:rsidRPr="00000000">
        <w:rPr>
          <w:rFonts w:ascii="Open Sans" w:cs="Open Sans" w:eastAsia="Open Sans" w:hAnsi="Open Sans"/>
          <w:b w:val="1"/>
          <w:i w:val="0"/>
          <w:smallCaps w:val="0"/>
          <w:strike w:val="0"/>
          <w:color w:val="2c2c2c"/>
          <w:sz w:val="20"/>
          <w:szCs w:val="20"/>
          <w:u w:val="none"/>
          <w:shd w:fill="auto" w:val="clear"/>
          <w:vertAlign w:val="baseline"/>
          <w:rtl w:val="0"/>
        </w:rPr>
        <w:t xml:space="preserve">Pre</w:t>
      </w: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2c2c2c"/>
          <w:sz w:val="20"/>
          <w:szCs w:val="20"/>
          <w:u w:val="none"/>
          <w:shd w:fill="auto" w:val="clear"/>
          <w:vertAlign w:val="baseline"/>
          <w:rtl w:val="0"/>
        </w:rPr>
        <w:t xml:space="preserve">Production Platform</w:t>
      </w: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 – this platform is used for operator QA and sign off processes. Iforium will provision all of your requested content providers within this platform. It is expected that you will be able to launch and test all of your requested content and additionally this environment would be connected to your own staging/pre-production UI environment.  It should also be noted that some content providers may also wish to run a QA cycle within this environment prior to agreement to move to a production platform.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Open Sans" w:cs="Open Sans" w:eastAsia="Open Sans" w:hAnsi="Open Sans"/>
          <w:b w:val="1"/>
          <w:i w:val="0"/>
          <w:smallCaps w:val="0"/>
          <w:strike w:val="0"/>
          <w:color w:val="2c2c2c"/>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2c2c2c"/>
          <w:sz w:val="20"/>
          <w:szCs w:val="20"/>
          <w:u w:val="none"/>
          <w:shd w:fill="auto" w:val="clear"/>
          <w:vertAlign w:val="baseline"/>
          <w:rtl w:val="0"/>
        </w:rPr>
        <w:t xml:space="preserve">Production – </w:t>
      </w: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Once all development (to enable go live) has been completed, and Iforium have signed off the Wallet Tests, the Production Platform can be created. The platform may be created before Iforium have received production casinos from the Content Providers, and these will be configured once available.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1"/>
          <w:i w:val="0"/>
          <w:smallCaps w:val="0"/>
          <w:strike w:val="0"/>
          <w:color w:val="2c2c2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Open Sans" w:cs="Open Sans" w:eastAsia="Open Sans" w:hAnsi="Open Sans"/>
          <w:b w:val="1"/>
          <w:i w:val="0"/>
          <w:smallCaps w:val="0"/>
          <w:strike w:val="0"/>
          <w:color w:val="2c2c2c"/>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2c2c2c"/>
          <w:sz w:val="20"/>
          <w:szCs w:val="20"/>
          <w:u w:val="none"/>
          <w:shd w:fill="auto" w:val="clear"/>
          <w:vertAlign w:val="baseline"/>
          <w:rtl w:val="0"/>
        </w:rPr>
        <w:t xml:space="preserve">GGO Wallet Test Harness </w:t>
      </w: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tl w:val="0"/>
        </w:rPr>
        <w:t xml:space="preserve">– this is used for operator QA and sign off process for the external wallet tests. Once Iforium have received and setup wallet details you will be able to conduct wallet tests independently, see expected results and failures. Which can be progressed by your development team as required.</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Open Sans" w:cs="Open Sans" w:eastAsia="Open Sans" w:hAnsi="Open Sans"/>
          <w:b w:val="1"/>
          <w:i w:val="0"/>
          <w:smallCaps w:val="0"/>
          <w:strike w:val="0"/>
          <w:color w:val="2c2c2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Contained in this document is the information required by the Operator for the creation and subsequent configuration of each of the 3 platforms (as mentioned above), into GameFlex. To complete the configuration, we require further Information in order to set-up each environment. </w:t>
      </w:r>
    </w:p>
    <w:p w:rsidR="00000000" w:rsidDel="00000000" w:rsidP="00000000" w:rsidRDefault="00000000" w:rsidRPr="00000000" w14:paraId="0000003B">
      <w:pPr>
        <w:rPr/>
      </w:pPr>
      <w:r w:rsidDel="00000000" w:rsidR="00000000" w:rsidRPr="00000000">
        <w:rPr>
          <w:rtl w:val="0"/>
        </w:rPr>
        <w:t xml:space="preserve">Please, at the earliest opportunity, complete the relevant sections and return to the Head of Delivery.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znysh7" w:id="3"/>
      <w:bookmarkEnd w:id="3"/>
      <w:r w:rsidDel="00000000" w:rsidR="00000000" w:rsidRPr="00000000">
        <w:rPr>
          <w:rtl w:val="0"/>
        </w:rPr>
        <w:t xml:space="preserve">Staging / Dev Configuration</w:t>
      </w:r>
    </w:p>
    <w:p w:rsidR="00000000" w:rsidDel="00000000" w:rsidP="00000000" w:rsidRDefault="00000000" w:rsidRPr="00000000" w14:paraId="00000041">
      <w:pPr>
        <w:pStyle w:val="Heading2"/>
        <w:rPr/>
      </w:pPr>
      <w:bookmarkStart w:colFirst="0" w:colLast="0" w:name="_heading=h.2et92p0" w:id="4"/>
      <w:bookmarkEnd w:id="4"/>
      <w:r w:rsidDel="00000000" w:rsidR="00000000" w:rsidRPr="00000000">
        <w:rPr>
          <w:rtl w:val="0"/>
        </w:rPr>
        <w:t xml:space="preserve">Iforium Configuration</w:t>
      </w:r>
    </w:p>
    <w:tbl>
      <w:tblPr>
        <w:tblStyle w:val="Table1"/>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1976"/>
        <w:gridCol w:w="7740"/>
        <w:tblGridChange w:id="0">
          <w:tblGrid>
            <w:gridCol w:w="1976"/>
            <w:gridCol w:w="7740"/>
          </w:tblGrid>
        </w:tblGridChange>
      </w:tblGrid>
      <w:tr>
        <w:trPr>
          <w:cantSplit w:val="0"/>
          <w:tblHeader w:val="0"/>
        </w:trPr>
        <w:tc>
          <w:tcPr>
            <w:tcBorders>
              <w:bottom w:color="000000" w:space="0" w:sz="0" w:val="nil"/>
            </w:tcBorders>
          </w:tcPr>
          <w:p w:rsidR="00000000" w:rsidDel="00000000" w:rsidP="00000000" w:rsidRDefault="00000000" w:rsidRPr="00000000" w14:paraId="00000042">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43">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Operator Code</w:t>
            </w:r>
          </w:p>
        </w:tc>
        <w:tc>
          <w:tcPr/>
          <w:p w:rsidR="00000000" w:rsidDel="00000000" w:rsidP="00000000" w:rsidRDefault="00000000" w:rsidRPr="00000000" w14:paraId="00000045">
            <w:pPr>
              <w:rPr>
                <w:b w:val="1"/>
              </w:rPr>
            </w:pPr>
            <w:r w:rsidDel="00000000" w:rsidR="00000000" w:rsidRPr="00000000">
              <w:rPr>
                <w:b w:val="1"/>
                <w:rtl w:val="0"/>
              </w:rPr>
              <w:t xml:space="preserve">LSN</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Brand ID</w:t>
            </w:r>
          </w:p>
        </w:tc>
        <w:tc>
          <w:tcPr/>
          <w:p w:rsidR="00000000" w:rsidDel="00000000" w:rsidP="00000000" w:rsidRDefault="00000000" w:rsidRPr="00000000" w14:paraId="00000047">
            <w:pPr>
              <w:rPr/>
            </w:pPr>
            <w:r w:rsidDel="00000000" w:rsidR="00000000" w:rsidRPr="00000000">
              <w:rPr>
                <w:rtl w:val="0"/>
              </w:rPr>
              <w:t xml:space="preserve">156</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WepAPI URL</w:t>
            </w:r>
          </w:p>
        </w:tc>
        <w:tc>
          <w:tcPr/>
          <w:p w:rsidR="00000000" w:rsidDel="00000000" w:rsidP="00000000" w:rsidRDefault="00000000" w:rsidRPr="00000000" w14:paraId="00000049">
            <w:pPr>
              <w:rPr/>
            </w:pPr>
            <w:r w:rsidDel="00000000" w:rsidR="00000000" w:rsidRPr="00000000">
              <w:rPr>
                <w:rtl w:val="0"/>
              </w:rPr>
              <w:t xml:space="preserve">https://webapi-s009.iforium.com</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GUL URL</w:t>
            </w:r>
          </w:p>
        </w:tc>
        <w:tc>
          <w:tcPr/>
          <w:p w:rsidR="00000000" w:rsidDel="00000000" w:rsidP="00000000" w:rsidRDefault="00000000" w:rsidRPr="00000000" w14:paraId="0000004B">
            <w:pPr>
              <w:rPr/>
            </w:pPr>
            <w:r w:rsidDel="00000000" w:rsidR="00000000" w:rsidRPr="00000000">
              <w:rPr>
                <w:rFonts w:ascii="Quattrocento Sans" w:cs="Quattrocento Sans" w:eastAsia="Quattrocento Sans" w:hAnsi="Quattrocento Sans"/>
                <w:color w:val="172b4d"/>
                <w:sz w:val="21"/>
                <w:szCs w:val="21"/>
                <w:highlight w:val="white"/>
                <w:rtl w:val="0"/>
              </w:rPr>
              <w:t xml:space="preserve">https://gameflex-s000.iforium.com/gamelaunch/api/v2.0/game-launchers/gul/v1/launch/</w:t>
            </w: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GUL Casino ID</w:t>
            </w:r>
          </w:p>
        </w:tc>
        <w:tc>
          <w:tcPr/>
          <w:p w:rsidR="00000000" w:rsidDel="00000000" w:rsidP="00000000" w:rsidRDefault="00000000" w:rsidRPr="00000000" w14:paraId="0000004D">
            <w:pPr>
              <w:rPr/>
            </w:pPr>
            <w:r w:rsidDel="00000000" w:rsidR="00000000" w:rsidRPr="00000000">
              <w:rPr>
                <w:rtl w:val="0"/>
              </w:rPr>
              <w:t xml:space="preserve">S009-LSN-156</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Identification Token (used for Hand History)</w:t>
            </w:r>
          </w:p>
        </w:tc>
        <w:tc>
          <w:tcPr/>
          <w:p w:rsidR="00000000" w:rsidDel="00000000" w:rsidP="00000000" w:rsidRDefault="00000000" w:rsidRPr="00000000" w14:paraId="0000004F">
            <w:pPr>
              <w:rPr/>
            </w:pPr>
            <w:r w:rsidDel="00000000" w:rsidR="00000000" w:rsidRPr="00000000">
              <w:rPr>
                <w:rtl w:val="0"/>
              </w:rPr>
              <w:t xml:space="preserve">C5CE803A2E41E6A24EB83B5A681335F2ECE5C5E8D02D22307CED0E4556C4C358</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Signature Token (used for Hand History)</w:t>
            </w:r>
          </w:p>
        </w:tc>
        <w:tc>
          <w:tcPr/>
          <w:p w:rsidR="00000000" w:rsidDel="00000000" w:rsidP="00000000" w:rsidRDefault="00000000" w:rsidRPr="00000000" w14:paraId="00000051">
            <w:pPr>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52">
            <w:pPr>
              <w:rPr/>
            </w:pPr>
            <w:r w:rsidDel="00000000" w:rsidR="00000000" w:rsidRPr="00000000">
              <w:rPr>
                <w:rtl w:val="0"/>
              </w:rPr>
              <w:t xml:space="preserve">Iforium IP (for whitelisting purposes)</w:t>
            </w:r>
          </w:p>
        </w:tc>
        <w:tc>
          <w:tcPr/>
          <w:p w:rsidR="00000000" w:rsidDel="00000000" w:rsidP="00000000" w:rsidRDefault="00000000" w:rsidRPr="00000000" w14:paraId="00000053">
            <w:pPr>
              <w:rPr/>
            </w:pPr>
            <w:r w:rsidDel="00000000" w:rsidR="00000000" w:rsidRPr="00000000">
              <w:rPr>
                <w:rtl w:val="0"/>
              </w:rPr>
              <w:t xml:space="preserve">83.218.20.18</w:t>
            </w:r>
          </w:p>
        </w:tc>
      </w:tr>
    </w:tbl>
    <w:p w:rsidR="00000000" w:rsidDel="00000000" w:rsidP="00000000" w:rsidRDefault="00000000" w:rsidRPr="00000000" w14:paraId="00000054">
      <w:pPr>
        <w:pStyle w:val="Heading2"/>
        <w:rPr/>
      </w:pPr>
      <w:bookmarkStart w:colFirst="0" w:colLast="0" w:name="_heading=h.tyjcwt" w:id="5"/>
      <w:bookmarkEnd w:id="5"/>
      <w:r w:rsidDel="00000000" w:rsidR="00000000" w:rsidRPr="00000000">
        <w:rPr>
          <w:rtl w:val="0"/>
        </w:rPr>
        <w:t xml:space="preserve">Iforium Back Office </w:t>
      </w:r>
    </w:p>
    <w:tbl>
      <w:tblPr>
        <w:tblStyle w:val="Table2"/>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4096"/>
        <w:gridCol w:w="5620"/>
        <w:tblGridChange w:id="0">
          <w:tblGrid>
            <w:gridCol w:w="4096"/>
            <w:gridCol w:w="5620"/>
          </w:tblGrid>
        </w:tblGridChange>
      </w:tblGrid>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Parameter / Requirement</w:t>
            </w:r>
          </w:p>
        </w:tc>
        <w:tc>
          <w:tcPr/>
          <w:p w:rsidR="00000000" w:rsidDel="00000000" w:rsidP="00000000" w:rsidRDefault="00000000" w:rsidRPr="00000000" w14:paraId="00000056">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URL</w:t>
            </w:r>
          </w:p>
        </w:tc>
        <w:tc>
          <w:tcPr/>
          <w:p w:rsidR="00000000" w:rsidDel="00000000" w:rsidP="00000000" w:rsidRDefault="00000000" w:rsidRPr="00000000" w14:paraId="00000058">
            <w:pPr>
              <w:rPr/>
            </w:pPr>
            <w:r w:rsidDel="00000000" w:rsidR="00000000" w:rsidRPr="00000000">
              <w:rPr>
                <w:rtl w:val="0"/>
              </w:rPr>
              <w:t xml:space="preserve">https://backoffice-s009.iforium.com</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Admin username </w:t>
            </w:r>
          </w:p>
        </w:tc>
        <w:tc>
          <w:tcPr/>
          <w:p w:rsidR="00000000" w:rsidDel="00000000" w:rsidP="00000000" w:rsidRDefault="00000000" w:rsidRPr="00000000" w14:paraId="0000005A">
            <w:pPr>
              <w:rPr/>
            </w:pPr>
            <w:r w:rsidDel="00000000" w:rsidR="00000000" w:rsidRPr="00000000">
              <w:rPr>
                <w:rFonts w:ascii="Consolas" w:cs="Consolas" w:eastAsia="Consolas" w:hAnsi="Consolas"/>
                <w:color w:val="ff0000"/>
                <w:sz w:val="19"/>
                <w:szCs w:val="19"/>
                <w:highlight w:val="white"/>
                <w:rtl w:val="0"/>
              </w:rPr>
              <w:t xml:space="preserve">LSN_NL_Admin</w:t>
            </w: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Admin password</w:t>
            </w:r>
          </w:p>
        </w:tc>
        <w:tc>
          <w:tcPr/>
          <w:p w:rsidR="00000000" w:rsidDel="00000000" w:rsidP="00000000" w:rsidRDefault="00000000" w:rsidRPr="00000000" w14:paraId="0000005C">
            <w:pPr>
              <w:rPr/>
            </w:pPr>
            <w:r w:rsidDel="00000000" w:rsidR="00000000" w:rsidRPr="00000000">
              <w:rPr>
                <w:rFonts w:ascii="Consolas" w:cs="Consolas" w:eastAsia="Consolas" w:hAnsi="Consolas"/>
                <w:color w:val="008000"/>
                <w:sz w:val="19"/>
                <w:szCs w:val="19"/>
                <w:highlight w:val="white"/>
                <w:rtl w:val="0"/>
              </w:rPr>
              <w:t xml:space="preserve">?G@m3fl3x!</w:t>
            </w:r>
            <w:r w:rsidDel="00000000" w:rsidR="00000000" w:rsidRPr="00000000">
              <w:rPr>
                <w:rtl w:val="0"/>
              </w:rPr>
            </w:r>
          </w:p>
        </w:tc>
      </w:tr>
    </w:tbl>
    <w:p w:rsidR="00000000" w:rsidDel="00000000" w:rsidP="00000000" w:rsidRDefault="00000000" w:rsidRPr="00000000" w14:paraId="0000005D">
      <w:pPr>
        <w:pStyle w:val="Heading2"/>
        <w:rPr/>
      </w:pPr>
      <w:bookmarkStart w:colFirst="0" w:colLast="0" w:name="_heading=h.3dy6vkm" w:id="6"/>
      <w:bookmarkEnd w:id="6"/>
      <w:r w:rsidDel="00000000" w:rsidR="00000000" w:rsidRPr="00000000">
        <w:rPr>
          <w:rtl w:val="0"/>
        </w:rPr>
        <w:t xml:space="preserve">Operator Configuration</w:t>
      </w:r>
    </w:p>
    <w:tbl>
      <w:tblPr>
        <w:tblStyle w:val="Table3"/>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4096"/>
        <w:gridCol w:w="5620"/>
        <w:tblGridChange w:id="0">
          <w:tblGrid>
            <w:gridCol w:w="4096"/>
            <w:gridCol w:w="5620"/>
          </w:tblGrid>
        </w:tblGridChange>
      </w:tblGrid>
      <w:tr>
        <w:trPr>
          <w:cantSplit w:val="0"/>
          <w:trHeight w:val="812" w:hRule="atLeast"/>
          <w:tblHeader w:val="0"/>
        </w:trPr>
        <w:tc>
          <w:tcPr>
            <w:tcBorders>
              <w:bottom w:color="000000" w:space="0" w:sz="0" w:val="nil"/>
            </w:tcBorders>
          </w:tcPr>
          <w:p w:rsidR="00000000" w:rsidDel="00000000" w:rsidP="00000000" w:rsidRDefault="00000000" w:rsidRPr="00000000" w14:paraId="0000005E">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5F">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Wallet URL</w:t>
            </w:r>
          </w:p>
        </w:tc>
        <w:tc>
          <w:tcPr/>
          <w:p w:rsidR="00000000" w:rsidDel="00000000" w:rsidP="00000000" w:rsidRDefault="00000000" w:rsidRPr="00000000" w14:paraId="0000006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Staging / Dev IP’s</w:t>
            </w:r>
          </w:p>
        </w:tc>
        <w:tc>
          <w:tcPr/>
          <w:p w:rsidR="00000000" w:rsidDel="00000000" w:rsidP="00000000" w:rsidRDefault="00000000" w:rsidRPr="00000000" w14:paraId="00000063">
            <w:pPr>
              <w:rPr>
                <w:color w:val="000000"/>
              </w:rPr>
            </w:pPr>
            <w:sdt>
              <w:sdtPr>
                <w:tag w:val="goog_rdk_1"/>
              </w:sdtPr>
              <w:sdtContent>
                <w:ins w:author="Kgaugelo Molema" w:id="0" w:date="2022-03-31T13:40:07Z">
                  <w:r w:rsidDel="00000000" w:rsidR="00000000" w:rsidRPr="00000000">
                    <w:rPr>
                      <w:rtl w:val="0"/>
                    </w:rPr>
                    <w:t xml:space="preserve">13.244.33.111</w:t>
                  </w:r>
                </w:ins>
              </w:sdtContent>
            </w:sdt>
            <w:r w:rsidDel="00000000" w:rsidR="00000000" w:rsidRPr="00000000">
              <w:rPr>
                <w:rtl w:val="0"/>
              </w:rPr>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GGO Wallet Username</w:t>
            </w:r>
          </w:p>
        </w:tc>
        <w:tc>
          <w:tcPr/>
          <w:p w:rsidR="00000000" w:rsidDel="00000000" w:rsidP="00000000" w:rsidRDefault="00000000" w:rsidRPr="00000000" w14:paraId="00000065">
            <w:pPr>
              <w:rPr>
                <w:color w:val="000000"/>
              </w:rPr>
            </w:pPr>
            <w:sdt>
              <w:sdtPr>
                <w:tag w:val="goog_rdk_3"/>
              </w:sdtPr>
              <w:sdtContent>
                <w:ins w:author="Kgaugelo Molema" w:id="1" w:date="2022-03-31T15:15:05Z">
                  <w:r w:rsidDel="00000000" w:rsidR="00000000" w:rsidRPr="00000000">
                    <w:rPr>
                      <w:rtl w:val="0"/>
                    </w:rPr>
                    <w:t xml:space="preserve">acme</w:t>
                  </w:r>
                </w:ins>
              </w:sdtContent>
            </w:sdt>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GGO Wallet Password</w:t>
            </w:r>
          </w:p>
        </w:tc>
        <w:tc>
          <w:tcPr/>
          <w:p w:rsidR="00000000" w:rsidDel="00000000" w:rsidP="00000000" w:rsidRDefault="00000000" w:rsidRPr="00000000" w14:paraId="00000067">
            <w:pPr>
              <w:rPr>
                <w:color w:val="000000"/>
              </w:rPr>
            </w:pPr>
            <w:sdt>
              <w:sdtPr>
                <w:tag w:val="goog_rdk_5"/>
              </w:sdtPr>
              <w:sdtContent>
                <w:ins w:author="Kgaugelo Molema" w:id="2" w:date="2022-03-31T15:15:06Z">
                  <w:r w:rsidDel="00000000" w:rsidR="00000000" w:rsidRPr="00000000">
                    <w:rPr>
                      <w:rtl w:val="0"/>
                    </w:rPr>
                    <w:t xml:space="preserve">acmesecrete</w:t>
                  </w:r>
                </w:ins>
              </w:sdtContent>
            </w:sdt>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Wallet URL</w:t>
            </w:r>
            <w:r w:rsidDel="00000000" w:rsidR="00000000" w:rsidRPr="00000000">
              <w:rPr>
                <w:rtl w:val="0"/>
              </w:rPr>
              <w:t xml:space="preserve"> Dev </w:t>
            </w:r>
          </w:p>
        </w:tc>
        <w:tc>
          <w:tcPr/>
          <w:p w:rsidR="00000000" w:rsidDel="00000000" w:rsidP="00000000" w:rsidRDefault="00000000" w:rsidRPr="00000000" w14:paraId="00000069">
            <w:pPr>
              <w:rPr>
                <w:color w:val="000000"/>
              </w:rPr>
            </w:pPr>
            <w:sdt>
              <w:sdtPr>
                <w:tag w:val="goog_rdk_7"/>
              </w:sdtPr>
              <w:sdtContent>
                <w:ins w:author="Kgaugelo Molema" w:id="3" w:date="2022-03-31T13:38:19Z">
                  <w:r w:rsidDel="00000000" w:rsidR="00000000" w:rsidRPr="00000000">
                    <w:fldChar w:fldCharType="begin"/>
                  </w:r>
                  <w:r w:rsidDel="00000000" w:rsidR="00000000" w:rsidRPr="00000000">
                    <w:instrText xml:space="preserve">HYPERLINK "https://gateway.lithium-develop.ls-g.net/"</w:instrText>
                  </w:r>
                  <w:r w:rsidDel="00000000" w:rsidR="00000000" w:rsidRPr="00000000">
                    <w:fldChar w:fldCharType="separate"/>
                  </w:r>
                  <w:r w:rsidDel="00000000" w:rsidR="00000000" w:rsidRPr="00000000">
                    <w:rPr>
                      <w:rtl w:val="0"/>
                    </w:rPr>
                    <w:t xml:space="preserve">https://gateway.lithium-develop.ls-g.net/</w:t>
                  </w:r>
                  <w:r w:rsidDel="00000000" w:rsidR="00000000" w:rsidRPr="00000000">
                    <w:fldChar w:fldCharType="end"/>
                  </w:r>
                  <w:r w:rsidDel="00000000" w:rsidR="00000000" w:rsidRPr="00000000">
                    <w:rPr>
                      <w:rtl w:val="0"/>
                    </w:rPr>
                    <w:t xml:space="preserve"> </w:t>
                  </w:r>
                </w:ins>
              </w:sdtContent>
            </w:sdt>
            <w:r w:rsidDel="00000000" w:rsidR="00000000" w:rsidRPr="00000000">
              <w:rPr>
                <w:rtl w:val="0"/>
              </w:rPr>
            </w:r>
          </w:p>
        </w:tc>
      </w:tr>
      <w:sdt>
        <w:sdtPr>
          <w:tag w:val="goog_rdk_9"/>
        </w:sdtPr>
        <w:sdtContent>
          <w:tr>
            <w:trPr>
              <w:cantSplit w:val="0"/>
              <w:tblHeader w:val="0"/>
              <w:ins w:author="Kgaugelo Molema" w:id="4" w:date="2022-03-31T13:39:07Z"/>
            </w:trPr>
            <w:tc>
              <w:tcPr/>
              <w:sdt>
                <w:sdtPr>
                  <w:tag w:val="goog_rdk_11"/>
                </w:sdtPr>
                <w:sdtContent>
                  <w:p w:rsidR="00000000" w:rsidDel="00000000" w:rsidP="00000000" w:rsidRDefault="00000000" w:rsidRPr="00000000" w14:paraId="0000006A">
                    <w:pPr>
                      <w:rPr>
                        <w:ins w:author="Kgaugelo Molema" w:id="4" w:date="2022-03-31T13:39:07Z"/>
                        <w:color w:val="000000"/>
                      </w:rPr>
                    </w:pPr>
                    <w:sdt>
                      <w:sdtPr>
                        <w:tag w:val="goog_rdk_10"/>
                      </w:sdtPr>
                      <w:sdtContent>
                        <w:ins w:author="Kgaugelo Molema" w:id="4" w:date="2022-03-31T13:39:07Z">
                          <w:r w:rsidDel="00000000" w:rsidR="00000000" w:rsidRPr="00000000">
                            <w:rPr>
                              <w:color w:val="000000"/>
                              <w:rtl w:val="0"/>
                            </w:rPr>
                            <w:t xml:space="preserve">Wallet URL</w:t>
                          </w:r>
                          <w:r w:rsidDel="00000000" w:rsidR="00000000" w:rsidRPr="00000000">
                            <w:rPr>
                              <w:color w:val="000000"/>
                              <w:rtl w:val="0"/>
                            </w:rPr>
                            <w:t xml:space="preserve"> QA </w:t>
                          </w:r>
                        </w:ins>
                      </w:sdtContent>
                    </w:sdt>
                  </w:p>
                </w:sdtContent>
              </w:sdt>
            </w:tc>
            <w:tc>
              <w:tcPr/>
              <w:sdt>
                <w:sdtPr>
                  <w:tag w:val="goog_rdk_13"/>
                </w:sdtPr>
                <w:sdtContent>
                  <w:p w:rsidR="00000000" w:rsidDel="00000000" w:rsidP="00000000" w:rsidRDefault="00000000" w:rsidRPr="00000000" w14:paraId="0000006B">
                    <w:pPr>
                      <w:rPr>
                        <w:ins w:author="Kgaugelo Molema" w:id="4" w:date="2022-03-31T13:39:07Z"/>
                        <w:color w:val="000000"/>
                      </w:rPr>
                    </w:pPr>
                    <w:sdt>
                      <w:sdtPr>
                        <w:tag w:val="goog_rdk_12"/>
                      </w:sdtPr>
                      <w:sdtContent>
                        <w:ins w:author="Kgaugelo Molema" w:id="4" w:date="2022-03-31T13:39:07Z">
                          <w:r w:rsidDel="00000000" w:rsidR="00000000" w:rsidRPr="00000000">
                            <w:fldChar w:fldCharType="begin"/>
                          </w:r>
                          <w:r w:rsidDel="00000000" w:rsidR="00000000" w:rsidRPr="00000000">
                            <w:instrText xml:space="preserve">HYPERLINK "https://gateway.lithium-qa.ls-g.net/"</w:instrText>
                          </w:r>
                          <w:r w:rsidDel="00000000" w:rsidR="00000000" w:rsidRPr="00000000">
                            <w:fldChar w:fldCharType="separate"/>
                          </w:r>
                          <w:r w:rsidDel="00000000" w:rsidR="00000000" w:rsidRPr="00000000">
                            <w:rPr>
                              <w:color w:val="000000"/>
                              <w:rtl w:val="0"/>
                            </w:rPr>
                            <w:t xml:space="preserve">https://gateway.lithium-qa.ls-g.net/</w:t>
                          </w:r>
                          <w:r w:rsidDel="00000000" w:rsidR="00000000" w:rsidRPr="00000000">
                            <w:fldChar w:fldCharType="end"/>
                          </w:r>
                          <w:r w:rsidDel="00000000" w:rsidR="00000000" w:rsidRPr="00000000">
                            <w:rPr>
                              <w:color w:val="000000"/>
                              <w:rtl w:val="0"/>
                            </w:rPr>
                            <w:t xml:space="preserve"> </w:t>
                          </w:r>
                        </w:ins>
                      </w:sdtContent>
                    </w:sdt>
                  </w:p>
                </w:sdtContent>
              </w:sdt>
            </w:tc>
          </w:tr>
        </w:sdtContent>
      </w:sdt>
      <w:sdt>
        <w:sdtPr>
          <w:tag w:val="goog_rdk_14"/>
        </w:sdtPr>
        <w:sdtContent>
          <w:tr>
            <w:trPr>
              <w:cantSplit w:val="0"/>
              <w:tblHeader w:val="0"/>
              <w:ins w:author="Kgaugelo Molema" w:id="4" w:date="2022-03-31T13:39:07Z"/>
            </w:trPr>
            <w:tc>
              <w:tcPr/>
              <w:sdt>
                <w:sdtPr>
                  <w:tag w:val="goog_rdk_16"/>
                </w:sdtPr>
                <w:sdtContent>
                  <w:p w:rsidR="00000000" w:rsidDel="00000000" w:rsidP="00000000" w:rsidRDefault="00000000" w:rsidRPr="00000000" w14:paraId="0000006C">
                    <w:pPr>
                      <w:rPr>
                        <w:ins w:author="Kgaugelo Molema" w:id="4" w:date="2022-03-31T13:39:07Z"/>
                        <w:color w:val="000000"/>
                      </w:rPr>
                    </w:pPr>
                    <w:sdt>
                      <w:sdtPr>
                        <w:tag w:val="goog_rdk_15"/>
                      </w:sdtPr>
                      <w:sdtContent>
                        <w:ins w:author="Kgaugelo Molema" w:id="4" w:date="2022-03-31T13:39:07Z">
                          <w:r w:rsidDel="00000000" w:rsidR="00000000" w:rsidRPr="00000000">
                            <w:rPr>
                              <w:rtl w:val="0"/>
                            </w:rPr>
                          </w:r>
                        </w:ins>
                      </w:sdtContent>
                    </w:sdt>
                  </w:p>
                </w:sdtContent>
              </w:sdt>
            </w:tc>
            <w:tc>
              <w:tcPr/>
              <w:sdt>
                <w:sdtPr>
                  <w:tag w:val="goog_rdk_18"/>
                </w:sdtPr>
                <w:sdtContent>
                  <w:p w:rsidR="00000000" w:rsidDel="00000000" w:rsidP="00000000" w:rsidRDefault="00000000" w:rsidRPr="00000000" w14:paraId="0000006D">
                    <w:pPr>
                      <w:rPr>
                        <w:ins w:author="Kgaugelo Molema" w:id="4" w:date="2022-03-31T13:39:07Z"/>
                        <w:color w:val="000000"/>
                      </w:rPr>
                    </w:pPr>
                    <w:sdt>
                      <w:sdtPr>
                        <w:tag w:val="goog_rdk_17"/>
                      </w:sdtPr>
                      <w:sdtContent>
                        <w:ins w:author="Kgaugelo Molema" w:id="4" w:date="2022-03-31T13:39:07Z">
                          <w:r w:rsidDel="00000000" w:rsidR="00000000" w:rsidRPr="00000000">
                            <w:rPr>
                              <w:rtl w:val="0"/>
                            </w:rPr>
                          </w:r>
                        </w:ins>
                      </w:sdtContent>
                    </w:sdt>
                  </w:p>
                </w:sdtContent>
              </w:sdt>
            </w:tc>
          </w:tr>
        </w:sdtContent>
      </w:sdt>
    </w:tbl>
    <w:p w:rsidR="00000000" w:rsidDel="00000000" w:rsidP="00000000" w:rsidRDefault="00000000" w:rsidRPr="00000000" w14:paraId="0000006E">
      <w:pPr>
        <w:pStyle w:val="Heading1"/>
        <w:rPr/>
      </w:pPr>
      <w:bookmarkStart w:colFirst="0" w:colLast="0" w:name="_heading=h.1t3h5sf" w:id="7"/>
      <w:bookmarkEnd w:id="7"/>
      <w:r w:rsidDel="00000000" w:rsidR="00000000" w:rsidRPr="00000000">
        <w:rPr>
          <w:rtl w:val="0"/>
        </w:rPr>
        <w:t xml:space="preserve">Pre - Production Configuration</w:t>
      </w:r>
    </w:p>
    <w:p w:rsidR="00000000" w:rsidDel="00000000" w:rsidP="00000000" w:rsidRDefault="00000000" w:rsidRPr="00000000" w14:paraId="0000006F">
      <w:pPr>
        <w:pStyle w:val="Heading2"/>
        <w:rPr/>
      </w:pPr>
      <w:bookmarkStart w:colFirst="0" w:colLast="0" w:name="_heading=h.4d34og8" w:id="8"/>
      <w:bookmarkEnd w:id="8"/>
      <w:r w:rsidDel="00000000" w:rsidR="00000000" w:rsidRPr="00000000">
        <w:rPr>
          <w:rtl w:val="0"/>
        </w:rPr>
        <w:t xml:space="preserve">Iforium Configuration</w:t>
      </w:r>
    </w:p>
    <w:tbl>
      <w:tblPr>
        <w:tblStyle w:val="Table4"/>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813"/>
        <w:gridCol w:w="5903"/>
        <w:tblGridChange w:id="0">
          <w:tblGrid>
            <w:gridCol w:w="3813"/>
            <w:gridCol w:w="5903"/>
          </w:tblGrid>
        </w:tblGridChange>
      </w:tblGrid>
      <w:tr>
        <w:trPr>
          <w:cantSplit w:val="0"/>
          <w:tblHeader w:val="0"/>
        </w:trPr>
        <w:tc>
          <w:tcPr>
            <w:tcBorders>
              <w:bottom w:color="000000" w:space="0" w:sz="0" w:val="nil"/>
            </w:tcBorders>
          </w:tcPr>
          <w:p w:rsidR="00000000" w:rsidDel="00000000" w:rsidP="00000000" w:rsidRDefault="00000000" w:rsidRPr="00000000" w14:paraId="00000070">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71">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Operator Code</w:t>
            </w:r>
          </w:p>
        </w:tc>
        <w:tc>
          <w:tcPr/>
          <w:p w:rsidR="00000000" w:rsidDel="00000000" w:rsidP="00000000" w:rsidRDefault="00000000" w:rsidRPr="00000000" w14:paraId="00000073">
            <w:pPr>
              <w:rPr/>
            </w:pPr>
            <w:r w:rsidDel="00000000" w:rsidR="00000000" w:rsidRPr="00000000">
              <w:rPr>
                <w:rtl w:val="0"/>
              </w:rPr>
              <w:t xml:space="preserve">*Same as Staging above*</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Brand ID</w:t>
            </w:r>
          </w:p>
        </w:tc>
        <w:tc>
          <w:tcPr/>
          <w:p w:rsidR="00000000" w:rsidDel="00000000" w:rsidP="00000000" w:rsidRDefault="00000000" w:rsidRPr="00000000" w14:paraId="00000075">
            <w:pPr>
              <w:rPr/>
            </w:pPr>
            <w:r w:rsidDel="00000000" w:rsidR="00000000" w:rsidRPr="00000000">
              <w:rPr>
                <w:rtl w:val="0"/>
              </w:rPr>
              <w:t xml:space="preserve">*Same as Staging above*</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WepAPI URL</w:t>
            </w:r>
          </w:p>
        </w:tc>
        <w:tc>
          <w:tcPr/>
          <w:p w:rsidR="00000000" w:rsidDel="00000000" w:rsidP="00000000" w:rsidRDefault="00000000" w:rsidRPr="00000000" w14:paraId="00000077">
            <w:pPr>
              <w:rPr/>
            </w:pPr>
            <w:r w:rsidDel="00000000" w:rsidR="00000000" w:rsidRPr="00000000">
              <w:rPr>
                <w:rtl w:val="0"/>
              </w:rPr>
              <w:t xml:space="preserve">https://webapi-p009.iforium.com</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GUL URL</w:t>
            </w:r>
          </w:p>
        </w:tc>
        <w:tc>
          <w:tcPr/>
          <w:p w:rsidR="00000000" w:rsidDel="00000000" w:rsidP="00000000" w:rsidRDefault="00000000" w:rsidRPr="00000000" w14:paraId="00000079">
            <w:pPr>
              <w:rPr/>
            </w:pPr>
            <w:r w:rsidDel="00000000" w:rsidR="00000000" w:rsidRPr="00000000">
              <w:rPr>
                <w:rFonts w:ascii="Quattrocento Sans" w:cs="Quattrocento Sans" w:eastAsia="Quattrocento Sans" w:hAnsi="Quattrocento Sans"/>
                <w:color w:val="172b4d"/>
                <w:sz w:val="21"/>
                <w:szCs w:val="21"/>
                <w:highlight w:val="white"/>
                <w:rtl w:val="0"/>
              </w:rPr>
              <w:t xml:space="preserve">https://gameflex-p000.iforium.com/gamelaunch/api/v2.0/game-launchers/gul/v1/launch/</w:t>
            </w: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GUL Casino ID</w:t>
            </w:r>
          </w:p>
        </w:tc>
        <w:tc>
          <w:tcPr/>
          <w:p w:rsidR="00000000" w:rsidDel="00000000" w:rsidP="00000000" w:rsidRDefault="00000000" w:rsidRPr="00000000" w14:paraId="0000007B">
            <w:pPr>
              <w:rPr/>
            </w:pPr>
            <w:r w:rsidDel="00000000" w:rsidR="00000000" w:rsidRPr="00000000">
              <w:rPr>
                <w:rtl w:val="0"/>
              </w:rPr>
              <w:t xml:space="preserve">P009-LSN-156</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Identification Token (used for Hand History)</w:t>
            </w:r>
          </w:p>
        </w:tc>
        <w:tc>
          <w:tcPr/>
          <w:p w:rsidR="00000000" w:rsidDel="00000000" w:rsidP="00000000" w:rsidRDefault="00000000" w:rsidRPr="00000000" w14:paraId="0000007D">
            <w:pPr>
              <w:rPr/>
            </w:pPr>
            <w:r w:rsidDel="00000000" w:rsidR="00000000" w:rsidRPr="00000000">
              <w:rPr>
                <w:rtl w:val="0"/>
              </w:rPr>
              <w:t xml:space="preserve">*Same as Staging above*</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Signature Token (used for Hand History)</w:t>
            </w:r>
          </w:p>
        </w:tc>
        <w:tc>
          <w:tcPr/>
          <w:p w:rsidR="00000000" w:rsidDel="00000000" w:rsidP="00000000" w:rsidRDefault="00000000" w:rsidRPr="00000000" w14:paraId="0000007F">
            <w:pPr>
              <w:rPr/>
            </w:pPr>
            <w:r w:rsidDel="00000000" w:rsidR="00000000" w:rsidRPr="00000000">
              <w:rPr>
                <w:rtl w:val="0"/>
              </w:rPr>
              <w:t xml:space="preserve">*Same as Staging above*</w:t>
            </w:r>
          </w:p>
        </w:tc>
      </w:tr>
      <w:tr>
        <w:trPr>
          <w:cantSplit w:val="0"/>
          <w:trHeight w:val="293" w:hRule="atLeast"/>
          <w:tblHeader w:val="0"/>
        </w:trPr>
        <w:tc>
          <w:tcPr/>
          <w:p w:rsidR="00000000" w:rsidDel="00000000" w:rsidP="00000000" w:rsidRDefault="00000000" w:rsidRPr="00000000" w14:paraId="00000080">
            <w:pPr>
              <w:rPr/>
            </w:pPr>
            <w:r w:rsidDel="00000000" w:rsidR="00000000" w:rsidRPr="00000000">
              <w:rPr>
                <w:rtl w:val="0"/>
              </w:rPr>
              <w:t xml:space="preserve">Iforium IP (for whitelisting purposes)</w:t>
            </w:r>
          </w:p>
        </w:tc>
        <w:tc>
          <w:tcPr/>
          <w:p w:rsidR="00000000" w:rsidDel="00000000" w:rsidP="00000000" w:rsidRDefault="00000000" w:rsidRPr="00000000" w14:paraId="00000081">
            <w:pPr>
              <w:rPr/>
            </w:pPr>
            <w:r w:rsidDel="00000000" w:rsidR="00000000" w:rsidRPr="00000000">
              <w:rPr>
                <w:rtl w:val="0"/>
              </w:rPr>
              <w:t xml:space="preserve">*Same as Staging above*</w:t>
            </w:r>
          </w:p>
        </w:tc>
      </w:tr>
    </w:tbl>
    <w:p w:rsidR="00000000" w:rsidDel="00000000" w:rsidP="00000000" w:rsidRDefault="00000000" w:rsidRPr="00000000" w14:paraId="00000082">
      <w:pPr>
        <w:pStyle w:val="Heading2"/>
        <w:rPr/>
      </w:pPr>
      <w:bookmarkStart w:colFirst="0" w:colLast="0" w:name="_heading=h.2s8eyo1" w:id="9"/>
      <w:bookmarkEnd w:id="9"/>
      <w:r w:rsidDel="00000000" w:rsidR="00000000" w:rsidRPr="00000000">
        <w:rPr>
          <w:rtl w:val="0"/>
        </w:rPr>
        <w:t xml:space="preserve">Iforium Back Office </w:t>
      </w:r>
    </w:p>
    <w:tbl>
      <w:tblPr>
        <w:tblStyle w:val="Table5"/>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813"/>
        <w:gridCol w:w="5903"/>
        <w:tblGridChange w:id="0">
          <w:tblGrid>
            <w:gridCol w:w="3813"/>
            <w:gridCol w:w="5903"/>
          </w:tblGrid>
        </w:tblGridChange>
      </w:tblGrid>
      <w:tr>
        <w:trPr>
          <w:cantSplit w:val="0"/>
          <w:tblHeader w:val="0"/>
        </w:trPr>
        <w:tc>
          <w:tcPr/>
          <w:p w:rsidR="00000000" w:rsidDel="00000000" w:rsidP="00000000" w:rsidRDefault="00000000" w:rsidRPr="00000000" w14:paraId="00000083">
            <w:pPr>
              <w:jc w:val="center"/>
              <w:rPr/>
            </w:pPr>
            <w:r w:rsidDel="00000000" w:rsidR="00000000" w:rsidRPr="00000000">
              <w:rPr>
                <w:rtl w:val="0"/>
              </w:rPr>
              <w:t xml:space="preserve">Parameter / Requirement</w:t>
            </w:r>
          </w:p>
        </w:tc>
        <w:tc>
          <w:tcPr/>
          <w:p w:rsidR="00000000" w:rsidDel="00000000" w:rsidP="00000000" w:rsidRDefault="00000000" w:rsidRPr="00000000" w14:paraId="00000084">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URL</w:t>
            </w:r>
          </w:p>
        </w:tc>
        <w:tc>
          <w:tcPr/>
          <w:p w:rsidR="00000000" w:rsidDel="00000000" w:rsidP="00000000" w:rsidRDefault="00000000" w:rsidRPr="00000000" w14:paraId="00000086">
            <w:pPr>
              <w:rPr/>
            </w:pPr>
            <w:r w:rsidDel="00000000" w:rsidR="00000000" w:rsidRPr="00000000">
              <w:rPr>
                <w:rtl w:val="0"/>
              </w:rPr>
              <w:t xml:space="preserve">https://backoffice-p009.iforium.com</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Admin username </w:t>
            </w:r>
          </w:p>
        </w:tc>
        <w:tc>
          <w:tcPr/>
          <w:p w:rsidR="00000000" w:rsidDel="00000000" w:rsidP="00000000" w:rsidRDefault="00000000" w:rsidRPr="00000000" w14:paraId="00000088">
            <w:pPr>
              <w:rPr/>
            </w:pPr>
            <w:r w:rsidDel="00000000" w:rsidR="00000000" w:rsidRPr="00000000">
              <w:rPr>
                <w:i w:val="1"/>
                <w:rtl w:val="0"/>
              </w:rPr>
              <w:t xml:space="preserve">To be provided by Iforium</w:t>
            </w: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Admin password</w:t>
            </w:r>
          </w:p>
        </w:tc>
        <w:tc>
          <w:tcPr/>
          <w:p w:rsidR="00000000" w:rsidDel="00000000" w:rsidP="00000000" w:rsidRDefault="00000000" w:rsidRPr="00000000" w14:paraId="0000008A">
            <w:pPr>
              <w:rPr/>
            </w:pPr>
            <w:r w:rsidDel="00000000" w:rsidR="00000000" w:rsidRPr="00000000">
              <w:rPr>
                <w:i w:val="1"/>
                <w:rtl w:val="0"/>
              </w:rPr>
              <w:t xml:space="preserve">To be provided by Iforium</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17dp8vu" w:id="10"/>
      <w:bookmarkEnd w:id="10"/>
      <w:r w:rsidDel="00000000" w:rsidR="00000000" w:rsidRPr="00000000">
        <w:rPr>
          <w:rtl w:val="0"/>
        </w:rPr>
        <w:t xml:space="preserve">Operator Configuration</w:t>
      </w:r>
    </w:p>
    <w:tbl>
      <w:tblPr>
        <w:tblStyle w:val="Table6"/>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813"/>
        <w:gridCol w:w="5903"/>
        <w:tblGridChange w:id="0">
          <w:tblGrid>
            <w:gridCol w:w="3813"/>
            <w:gridCol w:w="5903"/>
          </w:tblGrid>
        </w:tblGridChange>
      </w:tblGrid>
      <w:tr>
        <w:trPr>
          <w:cantSplit w:val="0"/>
          <w:trHeight w:val="812" w:hRule="atLeast"/>
          <w:tblHeader w:val="0"/>
        </w:trPr>
        <w:tc>
          <w:tcPr>
            <w:tcBorders>
              <w:bottom w:color="000000" w:space="0" w:sz="0" w:val="nil"/>
            </w:tcBorders>
          </w:tcPr>
          <w:p w:rsidR="00000000" w:rsidDel="00000000" w:rsidP="00000000" w:rsidRDefault="00000000" w:rsidRPr="00000000" w14:paraId="0000008D">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8E">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Wallet URL</w:t>
            </w:r>
          </w:p>
        </w:tc>
        <w:tc>
          <w:tcPr/>
          <w:p w:rsidR="00000000" w:rsidDel="00000000" w:rsidP="00000000" w:rsidRDefault="00000000" w:rsidRPr="00000000" w14:paraId="00000090">
            <w:pPr>
              <w:rPr/>
            </w:pPr>
            <w:sdt>
              <w:sdtPr>
                <w:tag w:val="goog_rdk_20"/>
              </w:sdtPr>
              <w:sdtContent>
                <w:ins w:author="Kgaugelo Molema" w:id="5" w:date="2022-03-31T15:15:53Z">
                  <w:r w:rsidDel="00000000" w:rsidR="00000000" w:rsidRPr="00000000">
                    <w:rPr>
                      <w:rtl w:val="0"/>
                    </w:rPr>
                    <w:t xml:space="preserve">https://gateway.lithium-staging.ls-g.net/</w:t>
                  </w:r>
                </w:ins>
              </w:sdtContent>
            </w:sdt>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Staging / Dev IP’s</w:t>
            </w:r>
          </w:p>
        </w:tc>
        <w:tc>
          <w:tcPr/>
          <w:p w:rsidR="00000000" w:rsidDel="00000000" w:rsidP="00000000" w:rsidRDefault="00000000" w:rsidRPr="00000000" w14:paraId="00000092">
            <w:pPr>
              <w:rPr/>
            </w:pPr>
            <w:sdt>
              <w:sdtPr>
                <w:tag w:val="goog_rdk_22"/>
              </w:sdtPr>
              <w:sdtContent>
                <w:ins w:author="Kgaugelo Molema" w:id="6" w:date="2022-03-31T15:16:15Z">
                  <w:r w:rsidDel="00000000" w:rsidR="00000000" w:rsidRPr="00000000">
                    <w:rPr>
                      <w:rtl w:val="0"/>
                    </w:rPr>
                    <w:t xml:space="preserve">13.244.33.105</w:t>
                  </w:r>
                </w:ins>
              </w:sdtContent>
            </w:sdt>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GGO Wallet Username</w:t>
            </w:r>
          </w:p>
        </w:tc>
        <w:tc>
          <w:tcPr/>
          <w:p w:rsidR="00000000" w:rsidDel="00000000" w:rsidP="00000000" w:rsidRDefault="00000000" w:rsidRPr="00000000" w14:paraId="00000094">
            <w:pPr>
              <w:rPr/>
            </w:pPr>
            <w:sdt>
              <w:sdtPr>
                <w:tag w:val="goog_rdk_24"/>
              </w:sdtPr>
              <w:sdtContent>
                <w:ins w:author="Kgaugelo Molema" w:id="7" w:date="2022-03-31T15:16:36Z">
                  <w:r w:rsidDel="00000000" w:rsidR="00000000" w:rsidRPr="00000000">
                    <w:rPr>
                      <w:rtl w:val="0"/>
                    </w:rPr>
                    <w:t xml:space="preserve">acme</w:t>
                  </w:r>
                </w:ins>
              </w:sdtContent>
            </w:sdt>
            <w:r w:rsidDel="00000000" w:rsidR="00000000" w:rsidRPr="00000000">
              <w:rPr>
                <w:rtl w:val="0"/>
              </w:rPr>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GGO Wallet Password</w:t>
            </w:r>
          </w:p>
        </w:tc>
        <w:tc>
          <w:tcPr/>
          <w:p w:rsidR="00000000" w:rsidDel="00000000" w:rsidP="00000000" w:rsidRDefault="00000000" w:rsidRPr="00000000" w14:paraId="00000096">
            <w:pPr>
              <w:rPr/>
            </w:pPr>
            <w:sdt>
              <w:sdtPr>
                <w:tag w:val="goog_rdk_26"/>
              </w:sdtPr>
              <w:sdtContent>
                <w:ins w:author="Kgaugelo Molema" w:id="8" w:date="2022-03-31T15:16:31Z">
                  <w:r w:rsidDel="00000000" w:rsidR="00000000" w:rsidRPr="00000000">
                    <w:rPr>
                      <w:rtl w:val="0"/>
                    </w:rPr>
                    <w:t xml:space="preserve">acmesecret</w:t>
                  </w:r>
                </w:ins>
              </w:sdtContent>
            </w:sdt>
            <w:r w:rsidDel="00000000" w:rsidR="00000000" w:rsidRPr="00000000">
              <w:rPr>
                <w:rtl w:val="0"/>
              </w:rPr>
            </w:r>
          </w:p>
        </w:tc>
      </w:tr>
    </w:tbl>
    <w:p w:rsidR="00000000" w:rsidDel="00000000" w:rsidP="00000000" w:rsidRDefault="00000000" w:rsidRPr="00000000" w14:paraId="00000097">
      <w:pPr>
        <w:rPr>
          <w:i w:val="1"/>
        </w:rPr>
      </w:pPr>
      <w:r w:rsidDel="00000000" w:rsidR="00000000" w:rsidRPr="00000000">
        <w:rPr>
          <w:i w:val="1"/>
          <w:rtl w:val="0"/>
        </w:rPr>
        <w:t xml:space="preserve">If details are the same as Staging / Dev, please leave blank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heading=h.3rdcrjn" w:id="11"/>
      <w:bookmarkEnd w:id="11"/>
      <w:r w:rsidDel="00000000" w:rsidR="00000000" w:rsidRPr="00000000">
        <w:rPr>
          <w:rtl w:val="0"/>
        </w:rPr>
        <w:t xml:space="preserve">Production Configuration</w:t>
      </w:r>
    </w:p>
    <w:p w:rsidR="00000000" w:rsidDel="00000000" w:rsidP="00000000" w:rsidRDefault="00000000" w:rsidRPr="00000000" w14:paraId="0000009B">
      <w:pPr>
        <w:pStyle w:val="Heading2"/>
        <w:rPr/>
      </w:pPr>
      <w:bookmarkStart w:colFirst="0" w:colLast="0" w:name="_heading=h.26in1rg" w:id="12"/>
      <w:bookmarkEnd w:id="12"/>
      <w:r w:rsidDel="00000000" w:rsidR="00000000" w:rsidRPr="00000000">
        <w:rPr>
          <w:rtl w:val="0"/>
        </w:rPr>
        <w:t xml:space="preserve">Iforium Configuration</w:t>
      </w:r>
    </w:p>
    <w:tbl>
      <w:tblPr>
        <w:tblStyle w:val="Table7"/>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671"/>
        <w:gridCol w:w="6045"/>
        <w:tblGridChange w:id="0">
          <w:tblGrid>
            <w:gridCol w:w="3671"/>
            <w:gridCol w:w="6045"/>
          </w:tblGrid>
        </w:tblGridChange>
      </w:tblGrid>
      <w:tr>
        <w:trPr>
          <w:cantSplit w:val="0"/>
          <w:tblHeader w:val="0"/>
        </w:trPr>
        <w:tc>
          <w:tcPr>
            <w:tcBorders>
              <w:bottom w:color="000000" w:space="0" w:sz="0" w:val="nil"/>
            </w:tcBorders>
          </w:tcPr>
          <w:p w:rsidR="00000000" w:rsidDel="00000000" w:rsidP="00000000" w:rsidRDefault="00000000" w:rsidRPr="00000000" w14:paraId="0000009C">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9D">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Operator Code</w:t>
            </w:r>
          </w:p>
        </w:tc>
        <w:tc>
          <w:tcPr/>
          <w:p w:rsidR="00000000" w:rsidDel="00000000" w:rsidP="00000000" w:rsidRDefault="00000000" w:rsidRPr="00000000" w14:paraId="0000009F">
            <w:pPr>
              <w:rPr/>
            </w:pPr>
            <w:r w:rsidDel="00000000" w:rsidR="00000000" w:rsidRPr="00000000">
              <w:rPr>
                <w:rtl w:val="0"/>
              </w:rPr>
              <w:t xml:space="preserve">*Same as Staging above*</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Brand ID</w:t>
            </w:r>
          </w:p>
        </w:tc>
        <w:tc>
          <w:tcPr/>
          <w:p w:rsidR="00000000" w:rsidDel="00000000" w:rsidP="00000000" w:rsidRDefault="00000000" w:rsidRPr="00000000" w14:paraId="000000A1">
            <w:pPr>
              <w:rPr/>
            </w:pPr>
            <w:r w:rsidDel="00000000" w:rsidR="00000000" w:rsidRPr="00000000">
              <w:rPr>
                <w:rtl w:val="0"/>
              </w:rPr>
              <w:t xml:space="preserve">*Same as Staging above*</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WepAPI URL</w:t>
            </w:r>
          </w:p>
        </w:tc>
        <w:tc>
          <w:tcPr/>
          <w:p w:rsidR="00000000" w:rsidDel="00000000" w:rsidP="00000000" w:rsidRDefault="00000000" w:rsidRPr="00000000" w14:paraId="000000A3">
            <w:pPr>
              <w:rPr/>
            </w:pPr>
            <w:hyperlink r:id="rId15">
              <w:r w:rsidDel="00000000" w:rsidR="00000000" w:rsidRPr="00000000">
                <w:rPr>
                  <w:rFonts w:ascii="Arial" w:cs="Arial" w:eastAsia="Arial" w:hAnsi="Arial"/>
                  <w:color w:val="0563c1"/>
                  <w:sz w:val="21"/>
                  <w:szCs w:val="21"/>
                  <w:highlight w:val="white"/>
                  <w:u w:val="single"/>
                  <w:rtl w:val="0"/>
                </w:rPr>
                <w:t xml:space="preserve">https://webapi-l018.game-flex.eu/</w:t>
              </w:r>
            </w:hyperlink>
            <w:r w:rsidDel="00000000" w:rsidR="00000000" w:rsidRPr="00000000">
              <w:rPr>
                <w:rtl w:val="0"/>
              </w:rPr>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GUL URL</w:t>
            </w:r>
          </w:p>
        </w:tc>
        <w:tc>
          <w:tcPr/>
          <w:p w:rsidR="00000000" w:rsidDel="00000000" w:rsidP="00000000" w:rsidRDefault="00000000" w:rsidRPr="00000000" w14:paraId="000000A5">
            <w:pPr>
              <w:rPr/>
            </w:pPr>
            <w:r w:rsidDel="00000000" w:rsidR="00000000" w:rsidRPr="00000000">
              <w:rPr>
                <w:i w:val="1"/>
                <w:rtl w:val="0"/>
              </w:rPr>
              <w:t xml:space="preserve">To be provided by Iforium</w:t>
            </w: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GUL Casino ID</w:t>
            </w:r>
          </w:p>
        </w:tc>
        <w:tc>
          <w:tcPr/>
          <w:p w:rsidR="00000000" w:rsidDel="00000000" w:rsidP="00000000" w:rsidRDefault="00000000" w:rsidRPr="00000000" w14:paraId="000000A7">
            <w:pPr>
              <w:rPr/>
            </w:pPr>
            <w:r w:rsidDel="00000000" w:rsidR="00000000" w:rsidRPr="00000000">
              <w:rPr>
                <w:rtl w:val="0"/>
              </w:rPr>
              <w:t xml:space="preserve">L018-LSN-156</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Identification Token (used for Hand History)</w:t>
            </w:r>
          </w:p>
        </w:tc>
        <w:tc>
          <w:tcPr/>
          <w:p w:rsidR="00000000" w:rsidDel="00000000" w:rsidP="00000000" w:rsidRDefault="00000000" w:rsidRPr="00000000" w14:paraId="000000A9">
            <w:pPr>
              <w:rPr>
                <w:i w:val="1"/>
              </w:rPr>
            </w:pPr>
            <w:r w:rsidDel="00000000" w:rsidR="00000000" w:rsidRPr="00000000">
              <w:rPr>
                <w:rtl w:val="0"/>
              </w:rPr>
              <w:t xml:space="preserve">*Same as Staging above*</w:t>
            </w:r>
            <w:r w:rsidDel="00000000" w:rsidR="00000000" w:rsidRPr="00000000">
              <w:rPr>
                <w:rtl w:val="0"/>
              </w:rPr>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Signature Token (used for Hand History)</w:t>
            </w:r>
          </w:p>
        </w:tc>
        <w:tc>
          <w:tcPr/>
          <w:p w:rsidR="00000000" w:rsidDel="00000000" w:rsidP="00000000" w:rsidRDefault="00000000" w:rsidRPr="00000000" w14:paraId="000000AB">
            <w:pPr>
              <w:rPr/>
            </w:pPr>
            <w:r w:rsidDel="00000000" w:rsidR="00000000" w:rsidRPr="00000000">
              <w:rPr>
                <w:rtl w:val="0"/>
              </w:rPr>
              <w:t xml:space="preserve">*Same as Staging above*</w:t>
            </w:r>
          </w:p>
        </w:tc>
      </w:tr>
      <w:tr>
        <w:trPr>
          <w:cantSplit w:val="0"/>
          <w:trHeight w:val="293" w:hRule="atLeast"/>
          <w:tblHeader w:val="0"/>
        </w:trPr>
        <w:tc>
          <w:tcPr/>
          <w:p w:rsidR="00000000" w:rsidDel="00000000" w:rsidP="00000000" w:rsidRDefault="00000000" w:rsidRPr="00000000" w14:paraId="000000AC">
            <w:pPr>
              <w:rPr/>
            </w:pPr>
            <w:r w:rsidDel="00000000" w:rsidR="00000000" w:rsidRPr="00000000">
              <w:rPr>
                <w:rtl w:val="0"/>
              </w:rPr>
              <w:t xml:space="preserve">Iforium IP (for whitelisting purposes)</w:t>
            </w:r>
          </w:p>
        </w:tc>
        <w:tc>
          <w:tcPr/>
          <w:p w:rsidR="00000000" w:rsidDel="00000000" w:rsidP="00000000" w:rsidRDefault="00000000" w:rsidRPr="00000000" w14:paraId="000000AD">
            <w:pPr>
              <w:rPr/>
            </w:pPr>
            <w:r w:rsidDel="00000000" w:rsidR="00000000" w:rsidRPr="00000000">
              <w:rPr>
                <w:i w:val="1"/>
                <w:rtl w:val="0"/>
              </w:rPr>
              <w:t xml:space="preserve">To be provided by Iforium</w:t>
            </w:r>
            <w:r w:rsidDel="00000000" w:rsidR="00000000" w:rsidRPr="00000000">
              <w:rPr>
                <w:rtl w:val="0"/>
              </w:rPr>
            </w:r>
          </w:p>
        </w:tc>
      </w:tr>
    </w:tbl>
    <w:p w:rsidR="00000000" w:rsidDel="00000000" w:rsidP="00000000" w:rsidRDefault="00000000" w:rsidRPr="00000000" w14:paraId="000000AE">
      <w:pPr>
        <w:pStyle w:val="Heading2"/>
        <w:rPr/>
      </w:pPr>
      <w:bookmarkStart w:colFirst="0" w:colLast="0" w:name="_heading=h.lnxbz9" w:id="13"/>
      <w:bookmarkEnd w:id="13"/>
      <w:r w:rsidDel="00000000" w:rsidR="00000000" w:rsidRPr="00000000">
        <w:rPr>
          <w:rtl w:val="0"/>
        </w:rPr>
        <w:t xml:space="preserve">Iforium Back Office </w:t>
      </w:r>
    </w:p>
    <w:tbl>
      <w:tblPr>
        <w:tblStyle w:val="Table8"/>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671"/>
        <w:gridCol w:w="6045"/>
        <w:tblGridChange w:id="0">
          <w:tblGrid>
            <w:gridCol w:w="3671"/>
            <w:gridCol w:w="6045"/>
          </w:tblGrid>
        </w:tblGridChange>
      </w:tblGrid>
      <w:tr>
        <w:trPr>
          <w:cantSplit w:val="0"/>
          <w:tblHeader w:val="0"/>
        </w:trPr>
        <w:tc>
          <w:tcPr/>
          <w:p w:rsidR="00000000" w:rsidDel="00000000" w:rsidP="00000000" w:rsidRDefault="00000000" w:rsidRPr="00000000" w14:paraId="000000AF">
            <w:pPr>
              <w:jc w:val="center"/>
              <w:rPr/>
            </w:pPr>
            <w:r w:rsidDel="00000000" w:rsidR="00000000" w:rsidRPr="00000000">
              <w:rPr>
                <w:rtl w:val="0"/>
              </w:rPr>
              <w:t xml:space="preserve">Parameter / Requirement</w:t>
            </w:r>
          </w:p>
        </w:tc>
        <w:tc>
          <w:tcPr/>
          <w:p w:rsidR="00000000" w:rsidDel="00000000" w:rsidP="00000000" w:rsidRDefault="00000000" w:rsidRPr="00000000" w14:paraId="000000B0">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URL</w:t>
            </w:r>
          </w:p>
        </w:tc>
        <w:tc>
          <w:tcPr/>
          <w:p w:rsidR="00000000" w:rsidDel="00000000" w:rsidP="00000000" w:rsidRDefault="00000000" w:rsidRPr="00000000" w14:paraId="000000B2">
            <w:pPr>
              <w:rPr/>
            </w:pPr>
            <w:r w:rsidDel="00000000" w:rsidR="00000000" w:rsidRPr="00000000">
              <w:rPr>
                <w:rtl w:val="0"/>
              </w:rPr>
              <w:t xml:space="preserve">https://backoffice-l018.game-flex.eu </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Admin username </w:t>
            </w:r>
          </w:p>
        </w:tc>
        <w:tc>
          <w:tcPr/>
          <w:p w:rsidR="00000000" w:rsidDel="00000000" w:rsidP="00000000" w:rsidRDefault="00000000" w:rsidRPr="00000000" w14:paraId="000000B4">
            <w:pPr>
              <w:rPr/>
            </w:pPr>
            <w:r w:rsidDel="00000000" w:rsidR="00000000" w:rsidRPr="00000000">
              <w:rPr>
                <w:i w:val="1"/>
                <w:rtl w:val="0"/>
              </w:rPr>
              <w:t xml:space="preserve">To be provided by Iforium</w:t>
            </w:r>
            <w:r w:rsidDel="00000000" w:rsidR="00000000" w:rsidRPr="00000000">
              <w:rPr>
                <w:rtl w:val="0"/>
              </w:rPr>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Admin password</w:t>
            </w:r>
          </w:p>
        </w:tc>
        <w:tc>
          <w:tcPr/>
          <w:p w:rsidR="00000000" w:rsidDel="00000000" w:rsidP="00000000" w:rsidRDefault="00000000" w:rsidRPr="00000000" w14:paraId="000000B6">
            <w:pPr>
              <w:rPr/>
            </w:pPr>
            <w:r w:rsidDel="00000000" w:rsidR="00000000" w:rsidRPr="00000000">
              <w:rPr>
                <w:i w:val="1"/>
                <w:rtl w:val="0"/>
              </w:rPr>
              <w:t xml:space="preserve">To be provided by Iforium</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heading=h.35nkun2" w:id="14"/>
      <w:bookmarkEnd w:id="14"/>
      <w:r w:rsidDel="00000000" w:rsidR="00000000" w:rsidRPr="00000000">
        <w:rPr>
          <w:rtl w:val="0"/>
        </w:rPr>
        <w:t xml:space="preserve">Operator Configuration</w:t>
      </w:r>
    </w:p>
    <w:tbl>
      <w:tblPr>
        <w:tblStyle w:val="Table9"/>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671"/>
        <w:gridCol w:w="6045"/>
        <w:tblGridChange w:id="0">
          <w:tblGrid>
            <w:gridCol w:w="3671"/>
            <w:gridCol w:w="6045"/>
          </w:tblGrid>
        </w:tblGridChange>
      </w:tblGrid>
      <w:tr>
        <w:trPr>
          <w:cantSplit w:val="0"/>
          <w:trHeight w:val="812" w:hRule="atLeast"/>
          <w:tblHeader w:val="0"/>
        </w:trPr>
        <w:tc>
          <w:tcPr>
            <w:tcBorders>
              <w:bottom w:color="000000" w:space="0" w:sz="0" w:val="nil"/>
            </w:tcBorders>
          </w:tcPr>
          <w:p w:rsidR="00000000" w:rsidDel="00000000" w:rsidP="00000000" w:rsidRDefault="00000000" w:rsidRPr="00000000" w14:paraId="000000B9">
            <w:pPr>
              <w:jc w:val="center"/>
              <w:rPr/>
            </w:pPr>
            <w:r w:rsidDel="00000000" w:rsidR="00000000" w:rsidRPr="00000000">
              <w:rPr>
                <w:rtl w:val="0"/>
              </w:rPr>
              <w:t xml:space="preserve">Parameter / Requirement</w:t>
            </w:r>
          </w:p>
        </w:tc>
        <w:tc>
          <w:tcPr>
            <w:tcBorders>
              <w:bottom w:color="000000" w:space="0" w:sz="0" w:val="nil"/>
            </w:tcBorders>
          </w:tcPr>
          <w:p w:rsidR="00000000" w:rsidDel="00000000" w:rsidP="00000000" w:rsidRDefault="00000000" w:rsidRPr="00000000" w14:paraId="000000BA">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Wallet URL</w:t>
            </w:r>
          </w:p>
        </w:tc>
        <w:tc>
          <w:tcPr/>
          <w:p w:rsidR="00000000" w:rsidDel="00000000" w:rsidP="00000000" w:rsidRDefault="00000000" w:rsidRPr="00000000" w14:paraId="000000BC">
            <w:pPr>
              <w:rPr/>
            </w:pPr>
            <w:sdt>
              <w:sdtPr>
                <w:tag w:val="goog_rdk_28"/>
              </w:sdtPr>
              <w:sdtContent>
                <w:ins w:author="Kgaugelo Molema" w:id="9" w:date="2022-04-01T06:33:55Z">
                  <w:r w:rsidDel="00000000" w:rsidR="00000000" w:rsidRPr="00000000">
                    <w:rPr>
                      <w:rtl w:val="0"/>
                    </w:rPr>
                    <w:t xml:space="preserve">https://gateway.lithium-prod.ls-g.net/</w:t>
                  </w:r>
                </w:ins>
              </w:sdtContent>
            </w:sdt>
            <w:r w:rsidDel="00000000" w:rsidR="00000000" w:rsidRPr="00000000">
              <w:rPr>
                <w:rtl w:val="0"/>
              </w:rPr>
            </w:r>
          </w:p>
        </w:tc>
      </w:tr>
      <w:tr>
        <w:trPr>
          <w:cantSplit w:val="0"/>
          <w:tblHeader w:val="0"/>
        </w:trPr>
        <w:tc>
          <w:tcPr/>
          <w:p w:rsidR="00000000" w:rsidDel="00000000" w:rsidP="00000000" w:rsidRDefault="00000000" w:rsidRPr="00000000" w14:paraId="000000BD">
            <w:pPr>
              <w:rPr/>
            </w:pPr>
            <w:sdt>
              <w:sdtPr>
                <w:tag w:val="goog_rdk_30"/>
              </w:sdtPr>
              <w:sdtContent>
                <w:ins w:author="Kgaugelo Molema" w:id="10" w:date="2022-04-01T06:39:39Z">
                  <w:r w:rsidDel="00000000" w:rsidR="00000000" w:rsidRPr="00000000">
                    <w:rPr>
                      <w:rtl w:val="0"/>
                    </w:rPr>
                    <w:t xml:space="preserve">Production</w:t>
                  </w:r>
                </w:ins>
              </w:sdtContent>
            </w:sdt>
            <w:sdt>
              <w:sdtPr>
                <w:tag w:val="goog_rdk_31"/>
              </w:sdtPr>
              <w:sdtContent>
                <w:del w:author="Kgaugelo Molema" w:id="10" w:date="2022-04-01T06:39:39Z">
                  <w:r w:rsidDel="00000000" w:rsidR="00000000" w:rsidRPr="00000000">
                    <w:rPr>
                      <w:rtl w:val="0"/>
                    </w:rPr>
                    <w:delText xml:space="preserve">Staging / Dev</w:delText>
                  </w:r>
                </w:del>
              </w:sdtContent>
            </w:sdt>
            <w:r w:rsidDel="00000000" w:rsidR="00000000" w:rsidRPr="00000000">
              <w:rPr>
                <w:rtl w:val="0"/>
              </w:rPr>
              <w:t xml:space="preserve"> IP’s</w:t>
            </w:r>
          </w:p>
        </w:tc>
        <w:tc>
          <w:tcPr/>
          <w:p w:rsidR="00000000" w:rsidDel="00000000" w:rsidP="00000000" w:rsidRDefault="00000000" w:rsidRPr="00000000" w14:paraId="000000BE">
            <w:pPr>
              <w:rPr/>
            </w:pPr>
            <w:sdt>
              <w:sdtPr>
                <w:tag w:val="goog_rdk_33"/>
              </w:sdtPr>
              <w:sdtContent>
                <w:ins w:author="Kgaugelo Molema" w:id="11" w:date="2022-04-01T06:39:23Z">
                  <w:r w:rsidDel="00000000" w:rsidR="00000000" w:rsidRPr="00000000">
                    <w:rPr>
                      <w:rtl w:val="0"/>
                    </w:rPr>
                    <w:t xml:space="preserve">13.244.33.121</w:t>
                  </w:r>
                </w:ins>
              </w:sdtContent>
            </w:sdt>
            <w:r w:rsidDel="00000000" w:rsidR="00000000" w:rsidRPr="00000000">
              <w:rPr>
                <w:rtl w:val="0"/>
              </w:rPr>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GGO Wallet Username</w:t>
            </w:r>
          </w:p>
        </w:tc>
        <w:tc>
          <w:tcPr/>
          <w:p w:rsidR="00000000" w:rsidDel="00000000" w:rsidP="00000000" w:rsidRDefault="00000000" w:rsidRPr="00000000" w14:paraId="000000C0">
            <w:pPr>
              <w:rPr/>
            </w:pPr>
            <w:sdt>
              <w:sdtPr>
                <w:tag w:val="goog_rdk_35"/>
              </w:sdtPr>
              <w:sdtContent>
                <w:ins w:author="Kgaugelo Molema" w:id="12" w:date="2022-04-01T06:40:09Z">
                  <w:r w:rsidDel="00000000" w:rsidR="00000000" w:rsidRPr="00000000">
                    <w:rPr>
                      <w:rtl w:val="0"/>
                    </w:rPr>
                    <w:t xml:space="preserve">To be provided by Livescore</w:t>
                  </w:r>
                </w:ins>
              </w:sdtContent>
            </w:sdt>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GGO Wallet Password</w:t>
            </w:r>
          </w:p>
        </w:tc>
        <w:tc>
          <w:tcPr/>
          <w:p w:rsidR="00000000" w:rsidDel="00000000" w:rsidP="00000000" w:rsidRDefault="00000000" w:rsidRPr="00000000" w14:paraId="000000C2">
            <w:pPr>
              <w:rPr/>
            </w:pPr>
            <w:sdt>
              <w:sdtPr>
                <w:tag w:val="goog_rdk_37"/>
              </w:sdtPr>
              <w:sdtContent>
                <w:ins w:author="Kgaugelo Molema" w:id="13" w:date="2022-04-01T06:40:22Z">
                  <w:r w:rsidDel="00000000" w:rsidR="00000000" w:rsidRPr="00000000">
                    <w:rPr>
                      <w:rtl w:val="0"/>
                    </w:rPr>
                    <w:t xml:space="preserve">To be provided by Livescore</w:t>
                  </w:r>
                </w:ins>
              </w:sdtContent>
            </w:sdt>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heading=h.1ksv4uv" w:id="15"/>
      <w:bookmarkEnd w:id="15"/>
      <w:r w:rsidDel="00000000" w:rsidR="00000000" w:rsidRPr="00000000">
        <w:rPr>
          <w:rtl w:val="0"/>
        </w:rPr>
        <w:t xml:space="preserve">Test Page Credentials</w:t>
      </w:r>
    </w:p>
    <w:p w:rsidR="00000000" w:rsidDel="00000000" w:rsidP="00000000" w:rsidRDefault="00000000" w:rsidRPr="00000000" w14:paraId="000000C6">
      <w:pPr>
        <w:pStyle w:val="Heading2"/>
        <w:rPr/>
      </w:pPr>
      <w:bookmarkStart w:colFirst="0" w:colLast="0" w:name="_heading=h.44sinio" w:id="16"/>
      <w:bookmarkEnd w:id="16"/>
      <w:r w:rsidDel="00000000" w:rsidR="00000000" w:rsidRPr="00000000">
        <w:rPr>
          <w:rtl w:val="0"/>
        </w:rPr>
        <w:t xml:space="preserve">UAT</w:t>
      </w:r>
    </w:p>
    <w:tbl>
      <w:tblPr>
        <w:tblStyle w:val="Table10"/>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2961"/>
        <w:gridCol w:w="6755"/>
        <w:tblGridChange w:id="0">
          <w:tblGrid>
            <w:gridCol w:w="2961"/>
            <w:gridCol w:w="6755"/>
          </w:tblGrid>
        </w:tblGridChange>
      </w:tblGrid>
      <w:tr>
        <w:trPr>
          <w:cantSplit w:val="0"/>
          <w:tblHeader w:val="0"/>
        </w:trPr>
        <w:tc>
          <w:tcPr>
            <w:tcBorders>
              <w:bottom w:color="000000" w:space="0" w:sz="0" w:val="nil"/>
            </w:tcBorders>
          </w:tcPr>
          <w:p w:rsidR="00000000" w:rsidDel="00000000" w:rsidP="00000000" w:rsidRDefault="00000000" w:rsidRPr="00000000" w14:paraId="000000C7">
            <w:pPr>
              <w:jc w:val="center"/>
              <w:rPr/>
            </w:pPr>
            <w:r w:rsidDel="00000000" w:rsidR="00000000" w:rsidRPr="00000000">
              <w:rPr>
                <w:rtl w:val="0"/>
              </w:rPr>
              <w:t xml:space="preserve">Parameter</w:t>
            </w:r>
          </w:p>
        </w:tc>
        <w:tc>
          <w:tcPr>
            <w:tcBorders>
              <w:bottom w:color="000000" w:space="0" w:sz="0" w:val="nil"/>
            </w:tcBorders>
          </w:tcPr>
          <w:p w:rsidR="00000000" w:rsidDel="00000000" w:rsidP="00000000" w:rsidRDefault="00000000" w:rsidRPr="00000000" w14:paraId="000000C8">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UAT Test URL Page</w:t>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Username</w:t>
            </w:r>
          </w:p>
        </w:tc>
        <w:tc>
          <w:tcPr/>
          <w:p w:rsidR="00000000" w:rsidDel="00000000" w:rsidP="00000000" w:rsidRDefault="00000000" w:rsidRPr="00000000" w14:paraId="000000C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Password</w:t>
            </w:r>
          </w:p>
        </w:tc>
        <w:tc>
          <w:tcPr/>
          <w:p w:rsidR="00000000" w:rsidDel="00000000" w:rsidP="00000000" w:rsidRDefault="00000000" w:rsidRPr="00000000" w14:paraId="000000CE">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Balance</w:t>
            </w:r>
          </w:p>
        </w:tc>
        <w:tc>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2jxsxqh" w:id="17"/>
      <w:bookmarkEnd w:id="17"/>
      <w:r w:rsidDel="00000000" w:rsidR="00000000" w:rsidRPr="00000000">
        <w:rPr>
          <w:rtl w:val="0"/>
        </w:rPr>
        <w:t xml:space="preserve">Production – Operator to complete</w:t>
      </w:r>
    </w:p>
    <w:tbl>
      <w:tblPr>
        <w:tblStyle w:val="Table11"/>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2961"/>
        <w:gridCol w:w="6755"/>
        <w:tblGridChange w:id="0">
          <w:tblGrid>
            <w:gridCol w:w="2961"/>
            <w:gridCol w:w="6755"/>
          </w:tblGrid>
        </w:tblGridChange>
      </w:tblGrid>
      <w:tr>
        <w:trPr>
          <w:cantSplit w:val="0"/>
          <w:tblHeader w:val="0"/>
        </w:trPr>
        <w:tc>
          <w:tcPr>
            <w:tcBorders>
              <w:bottom w:color="000000" w:space="0" w:sz="0" w:val="nil"/>
            </w:tcBorders>
          </w:tcPr>
          <w:p w:rsidR="00000000" w:rsidDel="00000000" w:rsidP="00000000" w:rsidRDefault="00000000" w:rsidRPr="00000000" w14:paraId="000000D3">
            <w:pPr>
              <w:jc w:val="center"/>
              <w:rPr/>
            </w:pPr>
            <w:r w:rsidDel="00000000" w:rsidR="00000000" w:rsidRPr="00000000">
              <w:rPr>
                <w:rtl w:val="0"/>
              </w:rPr>
              <w:t xml:space="preserve">Parameter</w:t>
            </w:r>
          </w:p>
        </w:tc>
        <w:tc>
          <w:tcPr>
            <w:tcBorders>
              <w:bottom w:color="000000" w:space="0" w:sz="0" w:val="nil"/>
            </w:tcBorders>
          </w:tcPr>
          <w:p w:rsidR="00000000" w:rsidDel="00000000" w:rsidP="00000000" w:rsidRDefault="00000000" w:rsidRPr="00000000" w14:paraId="000000D4">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Production Test URL Page</w:t>
            </w:r>
          </w:p>
        </w:tc>
        <w:tc>
          <w:tcPr/>
          <w:p w:rsidR="00000000" w:rsidDel="00000000" w:rsidP="00000000" w:rsidRDefault="00000000" w:rsidRPr="00000000" w14:paraId="000000D6">
            <w:pPr>
              <w:rPr/>
            </w:pPr>
            <w:r w:rsidDel="00000000" w:rsidR="00000000" w:rsidRPr="00000000">
              <w:rPr>
                <w:rtl w:val="0"/>
              </w:rPr>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Username</w:t>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Password</w:t>
            </w:r>
          </w:p>
        </w:tc>
        <w:tc>
          <w:tcPr/>
          <w:p w:rsidR="00000000" w:rsidDel="00000000" w:rsidP="00000000" w:rsidRDefault="00000000" w:rsidRPr="00000000" w14:paraId="000000DA">
            <w:pPr>
              <w:rPr/>
            </w:pPr>
            <w:r w:rsidDel="00000000" w:rsidR="00000000" w:rsidRPr="00000000">
              <w:rPr>
                <w:rtl w:val="0"/>
              </w:rPr>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Balance</w:t>
            </w:r>
          </w:p>
        </w:tc>
        <w:tc>
          <w:tcPr/>
          <w:p w:rsidR="00000000" w:rsidDel="00000000" w:rsidP="00000000" w:rsidRDefault="00000000" w:rsidRPr="00000000" w14:paraId="000000DC">
            <w:pPr>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z337ya" w:id="18"/>
      <w:bookmarkEnd w:id="18"/>
      <w:r w:rsidDel="00000000" w:rsidR="00000000" w:rsidRPr="00000000">
        <w:rPr>
          <w:rtl w:val="0"/>
        </w:rPr>
        <w:t xml:space="preserve">GGO Wallet Test Harness</w:t>
      </w:r>
    </w:p>
    <w:p w:rsidR="00000000" w:rsidDel="00000000" w:rsidP="00000000" w:rsidRDefault="00000000" w:rsidRPr="00000000" w14:paraId="000000DF">
      <w:pPr>
        <w:pStyle w:val="Heading2"/>
        <w:rPr/>
      </w:pPr>
      <w:bookmarkStart w:colFirst="0" w:colLast="0" w:name="_heading=h.3j2qqm3" w:id="19"/>
      <w:bookmarkEnd w:id="19"/>
      <w:r w:rsidDel="00000000" w:rsidR="00000000" w:rsidRPr="00000000">
        <w:rPr>
          <w:rtl w:val="0"/>
        </w:rPr>
        <w:t xml:space="preserve">Iforium Configuration </w:t>
      </w:r>
    </w:p>
    <w:tbl>
      <w:tblPr>
        <w:tblStyle w:val="Table12"/>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4096"/>
        <w:gridCol w:w="5620"/>
        <w:tblGridChange w:id="0">
          <w:tblGrid>
            <w:gridCol w:w="4096"/>
            <w:gridCol w:w="5620"/>
          </w:tblGrid>
        </w:tblGridChange>
      </w:tblGrid>
      <w:tr>
        <w:trPr>
          <w:cantSplit w:val="0"/>
          <w:tblHeader w:val="0"/>
        </w:trPr>
        <w:tc>
          <w:tcPr/>
          <w:p w:rsidR="00000000" w:rsidDel="00000000" w:rsidP="00000000" w:rsidRDefault="00000000" w:rsidRPr="00000000" w14:paraId="000000E0">
            <w:pPr>
              <w:jc w:val="center"/>
              <w:rPr/>
            </w:pPr>
            <w:r w:rsidDel="00000000" w:rsidR="00000000" w:rsidRPr="00000000">
              <w:rPr>
                <w:rtl w:val="0"/>
              </w:rPr>
              <w:t xml:space="preserve">Parameter / Requirement</w:t>
            </w:r>
          </w:p>
        </w:tc>
        <w:tc>
          <w:tcPr/>
          <w:p w:rsidR="00000000" w:rsidDel="00000000" w:rsidP="00000000" w:rsidRDefault="00000000" w:rsidRPr="00000000" w14:paraId="000000E1">
            <w:pPr>
              <w:jc w:val="center"/>
              <w:rPr/>
            </w:pPr>
            <w:r w:rsidDel="00000000" w:rsidR="00000000" w:rsidRPr="00000000">
              <w:rPr>
                <w:rtl w:val="0"/>
              </w:rPr>
              <w:t xml:space="preserve">Value(s)</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URL</w:t>
            </w:r>
          </w:p>
        </w:tc>
        <w:tc>
          <w:tcPr/>
          <w:p w:rsidR="00000000" w:rsidDel="00000000" w:rsidP="00000000" w:rsidRDefault="00000000" w:rsidRPr="00000000" w14:paraId="000000E3">
            <w:pPr>
              <w:rPr/>
            </w:pPr>
            <w:hyperlink r:id="rId16">
              <w:r w:rsidDel="00000000" w:rsidR="00000000" w:rsidRPr="00000000">
                <w:rPr>
                  <w:color w:val="0563c1"/>
                  <w:u w:val="single"/>
                  <w:rtl w:val="0"/>
                </w:rPr>
                <w:t xml:space="preserve">https://gameflex-s000.iforium.com/gamelaunch/test/ggo-test-harness</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IP’s required to access test page</w:t>
            </w:r>
          </w:p>
        </w:tc>
        <w:tc>
          <w:tcPr/>
          <w:p w:rsidR="00000000" w:rsidDel="00000000" w:rsidP="00000000" w:rsidRDefault="00000000" w:rsidRPr="00000000" w14:paraId="000000E5">
            <w:pPr>
              <w:rPr>
                <w:i w:val="1"/>
              </w:rPr>
            </w:pPr>
            <w:r w:rsidDel="00000000" w:rsidR="00000000" w:rsidRPr="00000000">
              <w:rPr>
                <w:i w:val="1"/>
                <w:rtl w:val="0"/>
              </w:rPr>
              <w:t xml:space="preserve">To be provided by Operator</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Admin username </w:t>
            </w:r>
          </w:p>
        </w:tc>
        <w:tc>
          <w:tcPr/>
          <w:p w:rsidR="00000000" w:rsidDel="00000000" w:rsidP="00000000" w:rsidRDefault="00000000" w:rsidRPr="00000000" w14:paraId="000000E7">
            <w:pPr>
              <w:rPr/>
            </w:pPr>
            <w:r w:rsidDel="00000000" w:rsidR="00000000" w:rsidRPr="00000000">
              <w:rPr>
                <w:i w:val="1"/>
                <w:rtl w:val="0"/>
              </w:rPr>
              <w:t xml:space="preserve">To be provided by Operator (max 50 characters) </w:t>
            </w:r>
            <w:r w:rsidDel="00000000" w:rsidR="00000000" w:rsidRPr="00000000">
              <w:rPr>
                <w:rtl w:val="0"/>
              </w:rPr>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Admin password</w:t>
            </w:r>
          </w:p>
        </w:tc>
        <w:tc>
          <w:tcPr/>
          <w:p w:rsidR="00000000" w:rsidDel="00000000" w:rsidP="00000000" w:rsidRDefault="00000000" w:rsidRPr="00000000" w14:paraId="000000E9">
            <w:pPr>
              <w:rPr/>
            </w:pPr>
            <w:r w:rsidDel="00000000" w:rsidR="00000000" w:rsidRPr="00000000">
              <w:rPr>
                <w:i w:val="1"/>
                <w:rtl w:val="0"/>
              </w:rPr>
              <w:t xml:space="preserve">To be provided by Operator (max 50 characters)</w:t>
            </w:r>
            <w:r w:rsidDel="00000000" w:rsidR="00000000" w:rsidRPr="00000000">
              <w:rPr>
                <w:rtl w:val="0"/>
              </w:rPr>
            </w:r>
          </w:p>
        </w:tc>
      </w:tr>
    </w:tbl>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heading=h.1y810tw" w:id="20"/>
      <w:bookmarkEnd w:id="20"/>
      <w:r w:rsidDel="00000000" w:rsidR="00000000" w:rsidRPr="00000000">
        <w:rPr>
          <w:rtl w:val="0"/>
        </w:rPr>
        <w:t xml:space="preserve">Sign Off Process</w:t>
      </w:r>
    </w:p>
    <w:p w:rsidR="00000000" w:rsidDel="00000000" w:rsidP="00000000" w:rsidRDefault="00000000" w:rsidRPr="00000000" w14:paraId="000000EC">
      <w:pPr>
        <w:rPr/>
      </w:pPr>
      <w:r w:rsidDel="00000000" w:rsidR="00000000" w:rsidRPr="00000000">
        <w:rPr>
          <w:rtl w:val="0"/>
        </w:rPr>
        <w:t xml:space="preserve">Iforium production testing will confirm each game provider integration and will update as each game provider is available for your sign off process.</w:t>
      </w:r>
    </w:p>
    <w:p w:rsidR="00000000" w:rsidDel="00000000" w:rsidP="00000000" w:rsidRDefault="00000000" w:rsidRPr="00000000" w14:paraId="000000ED">
      <w:pPr>
        <w:rPr/>
      </w:pPr>
      <w:r w:rsidDel="00000000" w:rsidR="00000000" w:rsidRPr="00000000">
        <w:rPr>
          <w:rtl w:val="0"/>
        </w:rPr>
        <w:t xml:space="preserve">Please indicate below what steps you intend to take for your sign off for the production platform.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heading=h.4i7ojhp" w:id="21"/>
      <w:bookmarkEnd w:id="21"/>
      <w:r w:rsidDel="00000000" w:rsidR="00000000" w:rsidRPr="00000000">
        <w:rPr>
          <w:rtl w:val="0"/>
        </w:rPr>
        <w:t xml:space="preserve">Production Sign Off Steps</w:t>
      </w:r>
    </w:p>
    <w:tbl>
      <w:tblPr>
        <w:tblStyle w:val="Table13"/>
        <w:tblW w:w="971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20"/>
      </w:tblPr>
      <w:tblGrid>
        <w:gridCol w:w="3370"/>
        <w:gridCol w:w="6346"/>
        <w:tblGridChange w:id="0">
          <w:tblGrid>
            <w:gridCol w:w="3370"/>
            <w:gridCol w:w="6346"/>
          </w:tblGrid>
        </w:tblGridChange>
      </w:tblGrid>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Steps</w:t>
            </w:r>
          </w:p>
        </w:tc>
        <w:tc>
          <w:tcPr/>
          <w:p w:rsidR="00000000" w:rsidDel="00000000" w:rsidP="00000000" w:rsidRDefault="00000000" w:rsidRPr="00000000" w14:paraId="000000F1">
            <w:pPr>
              <w:jc w:val="center"/>
              <w:rPr/>
            </w:pPr>
            <w:r w:rsidDel="00000000" w:rsidR="00000000" w:rsidRPr="00000000">
              <w:rPr>
                <w:rtl w:val="0"/>
              </w:rPr>
              <w:t xml:space="preserve">Estimate (Days)</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QA testing</w:t>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Performance testing</w:t>
            </w:r>
          </w:p>
        </w:tc>
        <w:tc>
          <w:tcPr/>
          <w:p w:rsidR="00000000" w:rsidDel="00000000" w:rsidP="00000000" w:rsidRDefault="00000000" w:rsidRPr="00000000" w14:paraId="000000F5">
            <w:pPr>
              <w:rPr/>
            </w:pPr>
            <w:r w:rsidDel="00000000" w:rsidR="00000000" w:rsidRPr="00000000">
              <w:rPr>
                <w:rtl w:val="0"/>
              </w:rPr>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UAT testing</w:t>
            </w:r>
          </w:p>
        </w:tc>
        <w:tc>
          <w:tcPr/>
          <w:p w:rsidR="00000000" w:rsidDel="00000000" w:rsidP="00000000" w:rsidRDefault="00000000" w:rsidRPr="00000000" w14:paraId="000000F7">
            <w:pPr>
              <w:rPr/>
            </w:pPr>
            <w:r w:rsidDel="00000000" w:rsidR="00000000" w:rsidRPr="00000000">
              <w:rPr>
                <w:rtl w:val="0"/>
              </w:rPr>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Prod testing</w:t>
            </w:r>
          </w:p>
        </w:tc>
        <w:tc>
          <w:tcPr/>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sectPr>
      <w:footerReference r:id="rId17" w:type="default"/>
      <w:type w:val="nextPage"/>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right" w:pos="9746"/>
      </w:tabs>
      <w:spacing w:after="0" w:before="0" w:line="240" w:lineRule="auto"/>
      <w:ind w:left="0" w:right="0" w:firstLine="0"/>
      <w:jc w:val="left"/>
      <w:rPr>
        <w:rFonts w:ascii="Open Sans" w:cs="Open Sans" w:eastAsia="Open Sans" w:hAnsi="Open Sans"/>
        <w:b w:val="0"/>
        <w:i w:val="0"/>
        <w:smallCaps w:val="1"/>
        <w:strike w:val="0"/>
        <w:color w:val="0073a4"/>
        <w:sz w:val="20"/>
        <w:szCs w:val="20"/>
        <w:u w:val="none"/>
        <w:shd w:fill="auto" w:val="clear"/>
        <w:vertAlign w:val="baseline"/>
      </w:rPr>
    </w:pP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tl w:val="0"/>
      </w:rPr>
      <w:t xml:space="preserve">Page </w:t>
    </w: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tl w:val="0"/>
      </w:rPr>
      <w:t xml:space="preserve"> of 5</w:t>
      <w:tab/>
      <w:tab/>
      <w:t xml:space="preserve">www.iforium.com</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0"/>
        <w:strike w:val="0"/>
        <w:color w:val="2c2c2c"/>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1"/>
        <w:strike w:val="0"/>
        <w:color w:val="0073a4"/>
        <w:sz w:val="12"/>
        <w:szCs w:val="12"/>
        <w:u w:val="none"/>
        <w:shd w:fill="auto" w:val="clear"/>
        <w:vertAlign w:val="baseline"/>
      </w:rPr>
    </w:pPr>
    <w:r w:rsidDel="00000000" w:rsidR="00000000" w:rsidRPr="00000000">
      <w:rPr>
        <w:rFonts w:ascii="Open Sans" w:cs="Open Sans" w:eastAsia="Open Sans" w:hAnsi="Open Sans"/>
        <w:b w:val="0"/>
        <w:i w:val="0"/>
        <w:smallCaps w:val="0"/>
        <w:strike w:val="0"/>
        <w:color w:val="2c2c2c"/>
        <w:sz w:val="12"/>
        <w:szCs w:val="12"/>
        <w:u w:val="none"/>
        <w:shd w:fill="auto" w:val="clear"/>
        <w:vertAlign w:val="baseline"/>
        <w:rtl w:val="0"/>
      </w:rPr>
      <w:t xml:space="preserve">[Document Name] v[Version Number]. [Date]. Copyright © 2006-2019 Iforium Limited. All Rights Reserved. [Security Classification].</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right" w:pos="9746"/>
      </w:tabs>
      <w:spacing w:after="0" w:before="0" w:line="240" w:lineRule="auto"/>
      <w:ind w:left="0" w:right="0" w:firstLine="0"/>
      <w:jc w:val="left"/>
      <w:rPr>
        <w:rFonts w:ascii="Open Sans" w:cs="Open Sans" w:eastAsia="Open Sans" w:hAnsi="Open Sans"/>
        <w:b w:val="0"/>
        <w:i w:val="0"/>
        <w:smallCaps w:val="1"/>
        <w:strike w:val="0"/>
        <w:color w:val="0073a4"/>
        <w:sz w:val="20"/>
        <w:szCs w:val="20"/>
        <w:u w:val="none"/>
        <w:shd w:fill="auto" w:val="clear"/>
        <w:vertAlign w:val="baseline"/>
      </w:rPr>
    </w:pP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tl w:val="0"/>
      </w:rPr>
      <w:t xml:space="preserve">Page </w:t>
    </w: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w:cs="Open Sans" w:eastAsia="Open Sans" w:hAnsi="Open Sans"/>
        <w:b w:val="0"/>
        <w:i w:val="0"/>
        <w:smallCaps w:val="1"/>
        <w:strike w:val="0"/>
        <w:color w:val="0073a4"/>
        <w:sz w:val="20"/>
        <w:szCs w:val="20"/>
        <w:u w:val="none"/>
        <w:shd w:fill="auto" w:val="clear"/>
        <w:vertAlign w:val="baseline"/>
        <w:rtl w:val="0"/>
      </w:rPr>
      <w:t xml:space="preserve"> of 7</w:t>
      <w:tab/>
      <w:tab/>
      <w:t xml:space="preserve">www.iforium.com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0"/>
        <w:strike w:val="0"/>
        <w:color w:val="2c2c2c"/>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1"/>
        <w:strike w:val="0"/>
        <w:color w:val="0073a4"/>
        <w:sz w:val="12"/>
        <w:szCs w:val="12"/>
        <w:u w:val="none"/>
        <w:shd w:fill="auto" w:val="clear"/>
        <w:vertAlign w:val="baseline"/>
      </w:rPr>
    </w:pPr>
    <w:r w:rsidDel="00000000" w:rsidR="00000000" w:rsidRPr="00000000">
      <w:rPr>
        <w:rFonts w:ascii="Open Sans" w:cs="Open Sans" w:eastAsia="Open Sans" w:hAnsi="Open Sans"/>
        <w:b w:val="0"/>
        <w:i w:val="0"/>
        <w:smallCaps w:val="0"/>
        <w:strike w:val="0"/>
        <w:color w:val="2c2c2c"/>
        <w:sz w:val="12"/>
        <w:szCs w:val="12"/>
        <w:u w:val="none"/>
        <w:shd w:fill="auto" w:val="clear"/>
        <w:vertAlign w:val="baseline"/>
        <w:rtl w:val="0"/>
      </w:rPr>
      <w:t xml:space="preserve">LiveScore Production Configuration v1.6 Copyright © 2006-2022 Iforium Limited. All Rights Reserved. Confidential.</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1"/>
        <w:strike w:val="0"/>
        <w:color w:val="0073a4"/>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1"/>
        <w:strike w:val="0"/>
        <w:color w:val="0073a4"/>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2c2c2c"/>
        <w:sz w:val="20"/>
        <w:szCs w:val="20"/>
        <w:u w:val="none"/>
        <w:shd w:fill="auto" w:val="clear"/>
        <w:vertAlign w:val="baseline"/>
      </w:rPr>
      <w:drawing>
        <wp:inline distB="0" distT="0" distL="0" distR="0">
          <wp:extent cx="1163690" cy="456270"/>
          <wp:effectExtent b="0" l="0" r="0" t="0"/>
          <wp:docPr id="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3690" cy="45627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Open Sans" w:cs="Open Sans" w:eastAsia="Open Sans" w:hAnsi="Open Sans"/>
        <w:b w:val="0"/>
        <w:i w:val="0"/>
        <w:smallCaps w:val="0"/>
        <w:strike w:val="0"/>
        <w:color w:val="2c2c2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2c2c2c"/>
        <w:lang w:val="en-GB"/>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2c2c2c" w:space="0" w:sz="24" w:val="single"/>
        <w:left w:color="2c2c2c" w:space="0" w:sz="24" w:val="single"/>
        <w:bottom w:color="2c2c2c" w:space="0" w:sz="24" w:val="single"/>
        <w:right w:color="2c2c2c" w:space="0" w:sz="24" w:val="single"/>
      </w:pBdr>
      <w:shd w:fill="2c2c2c" w:val="clear"/>
      <w:spacing w:before="200" w:lineRule="auto"/>
    </w:pPr>
    <w:rPr>
      <w:color w:val="ffffff"/>
      <w:sz w:val="22"/>
      <w:szCs w:val="22"/>
    </w:rPr>
  </w:style>
  <w:style w:type="paragraph" w:styleId="Heading2">
    <w:name w:val="heading 2"/>
    <w:basedOn w:val="Normal"/>
    <w:next w:val="Normal"/>
    <w:pPr>
      <w:pBdr>
        <w:top w:color="00a0e4" w:space="0" w:sz="24" w:val="single"/>
        <w:left w:color="00a0e4" w:space="0" w:sz="24" w:val="single"/>
        <w:bottom w:color="00a0e4" w:space="0" w:sz="24" w:val="single"/>
        <w:right w:color="00a0e4" w:space="0" w:sz="24" w:val="single"/>
      </w:pBdr>
      <w:shd w:fill="00a0e4" w:val="clear"/>
      <w:spacing w:before="200" w:lineRule="auto"/>
    </w:pPr>
    <w:rPr>
      <w:color w:val="ffffff"/>
    </w:rPr>
  </w:style>
  <w:style w:type="paragraph" w:styleId="Heading3">
    <w:name w:val="heading 3"/>
    <w:basedOn w:val="Normal"/>
    <w:next w:val="Normal"/>
    <w:pPr>
      <w:pBdr>
        <w:bottom w:color="00a0e4" w:space="1" w:sz="6" w:val="single"/>
      </w:pBdr>
      <w:spacing w:before="200" w:lineRule="auto"/>
    </w:pPr>
    <w:rPr>
      <w:color w:val="0073a4"/>
    </w:rPr>
  </w:style>
  <w:style w:type="paragraph" w:styleId="Heading4">
    <w:name w:val="heading 4"/>
    <w:basedOn w:val="Normal"/>
    <w:next w:val="Normal"/>
    <w:pPr>
      <w:pBdr>
        <w:bottom w:color="00a0e4" w:space="1" w:sz="6" w:val="dotted"/>
      </w:pBdr>
      <w:spacing w:after="0" w:before="200" w:lineRule="auto"/>
    </w:pPr>
    <w:rPr>
      <w:color w:val="0073a4"/>
    </w:rPr>
  </w:style>
  <w:style w:type="paragraph" w:styleId="Heading5">
    <w:name w:val="heading 5"/>
    <w:basedOn w:val="Normal"/>
    <w:next w:val="Normal"/>
    <w:pPr>
      <w:pBdr>
        <w:bottom w:color="2c2c2c" w:space="1" w:sz="4" w:val="dotted"/>
      </w:pBdr>
      <w:spacing w:after="0" w:before="200" w:lineRule="auto"/>
    </w:pPr>
    <w:rPr/>
  </w:style>
  <w:style w:type="paragraph" w:styleId="Heading6">
    <w:name w:val="heading 6"/>
    <w:basedOn w:val="Normal"/>
    <w:next w:val="Normal"/>
    <w:pPr>
      <w:spacing w:after="0" w:before="200" w:lineRule="auto"/>
    </w:pPr>
    <w:rPr/>
  </w:style>
  <w:style w:type="paragraph" w:styleId="Title">
    <w:name w:val="Title"/>
    <w:basedOn w:val="Normal"/>
    <w:next w:val="Normal"/>
    <w:pPr>
      <w:spacing w:after="0" w:before="0" w:lineRule="auto"/>
    </w:pPr>
    <w:rPr>
      <w:rFonts w:ascii="Open Sans Light" w:cs="Open Sans Light" w:eastAsia="Open Sans Light" w:hAnsi="Open Sans Light"/>
      <w:smallCaps w:val="1"/>
      <w:color w:val="00a0e4"/>
      <w:sz w:val="52"/>
      <w:szCs w:val="52"/>
    </w:rPr>
  </w:style>
  <w:style w:type="paragraph" w:styleId="Normal" w:default="1">
    <w:name w:val="Normal"/>
    <w:qFormat w:val="1"/>
    <w:rsid w:val="009438F5"/>
    <w:rPr>
      <w:color w:val="2c2c2c"/>
    </w:rPr>
  </w:style>
  <w:style w:type="paragraph" w:styleId="Heading1">
    <w:name w:val="heading 1"/>
    <w:basedOn w:val="Normal"/>
    <w:next w:val="Normal"/>
    <w:link w:val="Heading1Char"/>
    <w:uiPriority w:val="9"/>
    <w:qFormat w:val="1"/>
    <w:rsid w:val="008F18C4"/>
    <w:pPr>
      <w:pBdr>
        <w:top w:color="2c2c2c" w:space="0" w:sz="24" w:val="single"/>
        <w:left w:color="2c2c2c" w:space="0" w:sz="24" w:val="single"/>
        <w:bottom w:color="2c2c2c" w:space="0" w:sz="24" w:val="single"/>
        <w:right w:color="2c2c2c" w:space="0" w:sz="24" w:val="single"/>
      </w:pBdr>
      <w:shd w:color="auto" w:fill="2c2c2c" w:val="clear"/>
      <w:spacing w:before="200"/>
      <w:outlineLvl w:val="0"/>
    </w:pPr>
    <w:rPr>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8F18C4"/>
    <w:pPr>
      <w:pBdr>
        <w:top w:color="00a0e4" w:space="0" w:sz="24" w:val="single"/>
        <w:left w:color="00a0e4" w:space="0" w:sz="24" w:val="single"/>
        <w:bottom w:color="00a0e4" w:space="0" w:sz="24" w:val="single"/>
        <w:right w:color="00a0e4" w:space="0" w:sz="24" w:val="single"/>
      </w:pBdr>
      <w:shd w:color="auto" w:fill="00a0e4" w:val="clear"/>
      <w:spacing w:before="200"/>
      <w:outlineLvl w:val="1"/>
    </w:pPr>
    <w:rPr>
      <w:color w:val="ffffff" w:themeColor="background1"/>
      <w:spacing w:val="15"/>
    </w:rPr>
  </w:style>
  <w:style w:type="paragraph" w:styleId="Heading3">
    <w:name w:val="heading 3"/>
    <w:basedOn w:val="Normal"/>
    <w:next w:val="Normal"/>
    <w:link w:val="Heading3Char"/>
    <w:uiPriority w:val="9"/>
    <w:unhideWhenUsed w:val="1"/>
    <w:qFormat w:val="1"/>
    <w:rsid w:val="00083148"/>
    <w:pPr>
      <w:pBdr>
        <w:bottom w:color="00a0e4" w:space="1" w:sz="6" w:val="single"/>
      </w:pBdr>
      <w:spacing w:before="200"/>
      <w:outlineLvl w:val="2"/>
    </w:pPr>
    <w:rPr>
      <w:color w:val="0073a4"/>
      <w:spacing w:val="15"/>
    </w:rPr>
  </w:style>
  <w:style w:type="paragraph" w:styleId="Heading4">
    <w:name w:val="heading 4"/>
    <w:basedOn w:val="Normal"/>
    <w:next w:val="Normal"/>
    <w:link w:val="Heading4Char"/>
    <w:uiPriority w:val="9"/>
    <w:unhideWhenUsed w:val="1"/>
    <w:qFormat w:val="1"/>
    <w:rsid w:val="00083148"/>
    <w:pPr>
      <w:pBdr>
        <w:bottom w:color="00a0e4" w:space="1" w:sz="6" w:val="dotted"/>
      </w:pBdr>
      <w:spacing w:after="0" w:before="200"/>
      <w:outlineLvl w:val="3"/>
    </w:pPr>
    <w:rPr>
      <w:color w:val="0073a4"/>
      <w:spacing w:val="10"/>
    </w:rPr>
  </w:style>
  <w:style w:type="paragraph" w:styleId="Heading5">
    <w:name w:val="heading 5"/>
    <w:basedOn w:val="Normal"/>
    <w:next w:val="Normal"/>
    <w:link w:val="Heading5Char"/>
    <w:uiPriority w:val="9"/>
    <w:unhideWhenUsed w:val="1"/>
    <w:qFormat w:val="1"/>
    <w:rsid w:val="008F18C4"/>
    <w:pPr>
      <w:pBdr>
        <w:bottom w:color="2c2c2c" w:space="1" w:sz="4" w:val="dotted"/>
      </w:pBdr>
      <w:spacing w:after="0" w:before="200"/>
      <w:outlineLvl w:val="4"/>
    </w:pPr>
    <w:rPr>
      <w:spacing w:val="10"/>
    </w:rPr>
  </w:style>
  <w:style w:type="paragraph" w:styleId="Heading6">
    <w:name w:val="heading 6"/>
    <w:basedOn w:val="Normal"/>
    <w:next w:val="Normal"/>
    <w:link w:val="Heading6Char"/>
    <w:uiPriority w:val="9"/>
    <w:unhideWhenUsed w:val="1"/>
    <w:qFormat w:val="1"/>
    <w:rsid w:val="008F18C4"/>
    <w:pPr>
      <w:spacing w:after="0" w:before="200"/>
      <w:outlineLvl w:val="5"/>
    </w:pPr>
    <w:rPr>
      <w:spacing w:val="10"/>
    </w:rPr>
  </w:style>
  <w:style w:type="paragraph" w:styleId="Heading7">
    <w:name w:val="heading 7"/>
    <w:basedOn w:val="Normal"/>
    <w:next w:val="Normal"/>
    <w:link w:val="Heading7Char"/>
    <w:uiPriority w:val="9"/>
    <w:unhideWhenUsed w:val="1"/>
    <w:qFormat w:val="1"/>
    <w:rsid w:val="008F18C4"/>
    <w:pPr>
      <w:spacing w:after="0" w:before="200"/>
      <w:outlineLvl w:val="6"/>
    </w:pPr>
    <w:rPr>
      <w:spacing w:val="10"/>
    </w:rPr>
  </w:style>
  <w:style w:type="paragraph" w:styleId="Heading8">
    <w:name w:val="heading 8"/>
    <w:basedOn w:val="Normal"/>
    <w:next w:val="Normal"/>
    <w:link w:val="Heading8Char"/>
    <w:uiPriority w:val="9"/>
    <w:unhideWhenUsed w:val="1"/>
    <w:qFormat w:val="1"/>
    <w:rsid w:val="008F18C4"/>
    <w:pPr>
      <w:spacing w:after="0" w:before="200"/>
      <w:outlineLvl w:val="7"/>
    </w:pPr>
    <w:rPr>
      <w:spacing w:val="10"/>
      <w:sz w:val="18"/>
      <w:szCs w:val="18"/>
    </w:rPr>
  </w:style>
  <w:style w:type="paragraph" w:styleId="Heading9">
    <w:name w:val="heading 9"/>
    <w:basedOn w:val="Normal"/>
    <w:next w:val="Normal"/>
    <w:link w:val="Heading9Char"/>
    <w:uiPriority w:val="9"/>
    <w:unhideWhenUsed w:val="1"/>
    <w:qFormat w:val="1"/>
    <w:rsid w:val="008F18C4"/>
    <w:pPr>
      <w:spacing w:after="0" w:before="200"/>
      <w:outlineLvl w:val="8"/>
    </w:pPr>
    <w:rPr>
      <w:i w:val="1"/>
      <w:iCs w:val="1"/>
      <w:caps w:val="1"/>
      <w:spacing w:val="10"/>
      <w:sz w:val="16"/>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18C4"/>
    <w:rPr>
      <w:color w:val="ffffff" w:themeColor="background1"/>
      <w:spacing w:val="15"/>
      <w:sz w:val="22"/>
      <w:szCs w:val="22"/>
      <w:shd w:color="auto" w:fill="2c2c2c" w:val="clear"/>
    </w:rPr>
  </w:style>
  <w:style w:type="character" w:styleId="Heading2Char" w:customStyle="1">
    <w:name w:val="Heading 2 Char"/>
    <w:basedOn w:val="DefaultParagraphFont"/>
    <w:link w:val="Heading2"/>
    <w:uiPriority w:val="9"/>
    <w:rsid w:val="008F18C4"/>
    <w:rPr>
      <w:color w:val="ffffff" w:themeColor="background1"/>
      <w:spacing w:val="15"/>
      <w:shd w:color="auto" w:fill="00a0e4" w:val="clear"/>
    </w:rPr>
  </w:style>
  <w:style w:type="character" w:styleId="Heading3Char" w:customStyle="1">
    <w:name w:val="Heading 3 Char"/>
    <w:basedOn w:val="DefaultParagraphFont"/>
    <w:link w:val="Heading3"/>
    <w:uiPriority w:val="9"/>
    <w:rsid w:val="00083148"/>
    <w:rPr>
      <w:color w:val="0073a4"/>
      <w:spacing w:val="15"/>
    </w:rPr>
  </w:style>
  <w:style w:type="character" w:styleId="Heading4Char" w:customStyle="1">
    <w:name w:val="Heading 4 Char"/>
    <w:basedOn w:val="DefaultParagraphFont"/>
    <w:link w:val="Heading4"/>
    <w:uiPriority w:val="9"/>
    <w:rsid w:val="00083148"/>
    <w:rPr>
      <w:color w:val="0073a4"/>
      <w:spacing w:val="10"/>
    </w:rPr>
  </w:style>
  <w:style w:type="character" w:styleId="Heading5Char" w:customStyle="1">
    <w:name w:val="Heading 5 Char"/>
    <w:basedOn w:val="DefaultParagraphFont"/>
    <w:link w:val="Heading5"/>
    <w:uiPriority w:val="9"/>
    <w:rsid w:val="008F18C4"/>
    <w:rPr>
      <w:color w:val="2c2c2c"/>
      <w:spacing w:val="10"/>
    </w:rPr>
  </w:style>
  <w:style w:type="character" w:styleId="Heading6Char" w:customStyle="1">
    <w:name w:val="Heading 6 Char"/>
    <w:basedOn w:val="DefaultParagraphFont"/>
    <w:link w:val="Heading6"/>
    <w:uiPriority w:val="9"/>
    <w:rsid w:val="008F18C4"/>
    <w:rPr>
      <w:color w:val="2c2c2c"/>
      <w:spacing w:val="10"/>
    </w:rPr>
  </w:style>
  <w:style w:type="character" w:styleId="Heading7Char" w:customStyle="1">
    <w:name w:val="Heading 7 Char"/>
    <w:basedOn w:val="DefaultParagraphFont"/>
    <w:link w:val="Heading7"/>
    <w:uiPriority w:val="9"/>
    <w:rsid w:val="008F18C4"/>
    <w:rPr>
      <w:color w:val="2c2c2c"/>
      <w:spacing w:val="10"/>
    </w:rPr>
  </w:style>
  <w:style w:type="character" w:styleId="Heading8Char" w:customStyle="1">
    <w:name w:val="Heading 8 Char"/>
    <w:basedOn w:val="DefaultParagraphFont"/>
    <w:link w:val="Heading8"/>
    <w:uiPriority w:val="9"/>
    <w:rsid w:val="008F18C4"/>
    <w:rPr>
      <w:color w:val="2c2c2c"/>
      <w:spacing w:val="10"/>
      <w:sz w:val="18"/>
      <w:szCs w:val="18"/>
    </w:rPr>
  </w:style>
  <w:style w:type="character" w:styleId="Heading9Char" w:customStyle="1">
    <w:name w:val="Heading 9 Char"/>
    <w:basedOn w:val="DefaultParagraphFont"/>
    <w:link w:val="Heading9"/>
    <w:uiPriority w:val="9"/>
    <w:rsid w:val="008F18C4"/>
    <w:rPr>
      <w:i w:val="1"/>
      <w:iCs w:val="1"/>
      <w:caps w:val="1"/>
      <w:color w:val="2c2c2c"/>
      <w:spacing w:val="10"/>
      <w:sz w:val="16"/>
      <w:szCs w:val="18"/>
    </w:rPr>
  </w:style>
  <w:style w:type="paragraph" w:styleId="Title">
    <w:name w:val="Title"/>
    <w:basedOn w:val="Normal"/>
    <w:next w:val="Normal"/>
    <w:link w:val="TitleChar"/>
    <w:uiPriority w:val="10"/>
    <w:qFormat w:val="1"/>
    <w:rsid w:val="002B2086"/>
    <w:pPr>
      <w:spacing w:after="0" w:before="0"/>
    </w:pPr>
    <w:rPr>
      <w:rFonts w:asciiTheme="majorHAnsi" w:cstheme="majorBidi" w:eastAsiaTheme="majorEastAsia" w:hAnsiTheme="majorHAnsi"/>
      <w:caps w:val="1"/>
      <w:color w:val="00a0e4"/>
      <w:spacing w:val="10"/>
      <w:sz w:val="52"/>
      <w:szCs w:val="52"/>
    </w:rPr>
  </w:style>
  <w:style w:type="character" w:styleId="TitleChar" w:customStyle="1">
    <w:name w:val="Title Char"/>
    <w:basedOn w:val="DefaultParagraphFont"/>
    <w:link w:val="Title"/>
    <w:uiPriority w:val="10"/>
    <w:rsid w:val="002B2086"/>
    <w:rPr>
      <w:rFonts w:asciiTheme="majorHAnsi" w:cstheme="majorBidi" w:eastAsiaTheme="majorEastAsia" w:hAnsiTheme="majorHAnsi"/>
      <w:caps w:val="1"/>
      <w:color w:val="00a0e4"/>
      <w:spacing w:val="10"/>
      <w:sz w:val="52"/>
      <w:szCs w:val="52"/>
    </w:rPr>
  </w:style>
  <w:style w:type="paragraph" w:styleId="Subtitle">
    <w:name w:val="Subtitle"/>
    <w:basedOn w:val="Normal"/>
    <w:next w:val="Normal"/>
    <w:link w:val="SubtitleChar"/>
    <w:uiPriority w:val="11"/>
    <w:qFormat w:val="1"/>
    <w:rsid w:val="002B2086"/>
    <w:pPr>
      <w:spacing w:after="500" w:before="0" w:line="240" w:lineRule="auto"/>
    </w:pPr>
    <w:rPr>
      <w:caps w:val="1"/>
      <w:spacing w:val="10"/>
      <w:sz w:val="21"/>
      <w:szCs w:val="21"/>
    </w:rPr>
  </w:style>
  <w:style w:type="character" w:styleId="SubtitleChar" w:customStyle="1">
    <w:name w:val="Subtitle Char"/>
    <w:basedOn w:val="DefaultParagraphFont"/>
    <w:link w:val="Subtitle"/>
    <w:uiPriority w:val="11"/>
    <w:rsid w:val="002B2086"/>
    <w:rPr>
      <w:caps w:val="1"/>
      <w:color w:val="2c2c2c"/>
      <w:spacing w:val="10"/>
      <w:sz w:val="21"/>
      <w:szCs w:val="21"/>
    </w:rPr>
  </w:style>
  <w:style w:type="paragraph" w:styleId="TOCHeading">
    <w:name w:val="TOC Heading"/>
    <w:basedOn w:val="Heading1"/>
    <w:next w:val="Normal"/>
    <w:uiPriority w:val="39"/>
    <w:unhideWhenUsed w:val="1"/>
    <w:qFormat w:val="1"/>
    <w:rsid w:val="00C37190"/>
    <w:pPr>
      <w:outlineLvl w:val="9"/>
    </w:pPr>
  </w:style>
  <w:style w:type="paragraph" w:styleId="Caption">
    <w:name w:val="caption"/>
    <w:basedOn w:val="Normal"/>
    <w:next w:val="Normal"/>
    <w:uiPriority w:val="35"/>
    <w:semiHidden w:val="1"/>
    <w:unhideWhenUsed w:val="1"/>
    <w:qFormat w:val="1"/>
    <w:rsid w:val="00286B12"/>
    <w:rPr>
      <w:b w:val="1"/>
      <w:bCs w:val="1"/>
      <w:color w:val="2f5496" w:themeColor="accent1" w:themeShade="0000BF"/>
      <w:sz w:val="16"/>
      <w:szCs w:val="16"/>
    </w:rPr>
  </w:style>
  <w:style w:type="character" w:styleId="Strong">
    <w:name w:val="Strong"/>
    <w:uiPriority w:val="22"/>
    <w:qFormat w:val="1"/>
    <w:rsid w:val="009438F5"/>
    <w:rPr>
      <w:b w:val="1"/>
      <w:bCs w:val="1"/>
      <w:color w:val="2c2c2c"/>
    </w:rPr>
  </w:style>
  <w:style w:type="character" w:styleId="Emphasis">
    <w:name w:val="Emphasis"/>
    <w:uiPriority w:val="20"/>
    <w:qFormat w:val="1"/>
    <w:rsid w:val="00CF14EB"/>
    <w:rPr>
      <w:caps w:val="1"/>
      <w:color w:val="0073a4"/>
      <w:spacing w:val="5"/>
    </w:rPr>
  </w:style>
  <w:style w:type="paragraph" w:styleId="NoSpacing">
    <w:name w:val="No Spacing"/>
    <w:link w:val="NoSpacingChar"/>
    <w:uiPriority w:val="1"/>
    <w:qFormat w:val="1"/>
    <w:rsid w:val="009438F5"/>
    <w:pPr>
      <w:spacing w:after="0" w:line="240" w:lineRule="auto"/>
    </w:pPr>
    <w:rPr>
      <w:color w:val="2c2c2c"/>
    </w:rPr>
  </w:style>
  <w:style w:type="paragraph" w:styleId="Quote">
    <w:name w:val="Quote"/>
    <w:basedOn w:val="Normal"/>
    <w:next w:val="Normal"/>
    <w:link w:val="QuoteChar"/>
    <w:uiPriority w:val="29"/>
    <w:qFormat w:val="1"/>
    <w:rsid w:val="00286B12"/>
    <w:rPr>
      <w:i w:val="1"/>
      <w:iCs w:val="1"/>
      <w:sz w:val="24"/>
      <w:szCs w:val="24"/>
    </w:rPr>
  </w:style>
  <w:style w:type="character" w:styleId="QuoteChar" w:customStyle="1">
    <w:name w:val="Quote Char"/>
    <w:basedOn w:val="DefaultParagraphFont"/>
    <w:link w:val="Quote"/>
    <w:uiPriority w:val="29"/>
    <w:rsid w:val="00286B12"/>
    <w:rPr>
      <w:i w:val="1"/>
      <w:iCs w:val="1"/>
      <w:sz w:val="24"/>
      <w:szCs w:val="24"/>
    </w:rPr>
  </w:style>
  <w:style w:type="paragraph" w:styleId="IntenseQuote">
    <w:name w:val="Intense Quote"/>
    <w:basedOn w:val="Normal"/>
    <w:next w:val="Normal"/>
    <w:link w:val="IntenseQuoteChar"/>
    <w:uiPriority w:val="30"/>
    <w:qFormat w:val="1"/>
    <w:rsid w:val="009438F5"/>
    <w:pPr>
      <w:spacing w:after="240" w:before="240" w:line="240" w:lineRule="auto"/>
      <w:ind w:left="1080" w:right="1080"/>
      <w:jc w:val="center"/>
    </w:pPr>
    <w:rPr>
      <w:color w:val="0073a4"/>
      <w:sz w:val="24"/>
      <w:szCs w:val="24"/>
    </w:rPr>
  </w:style>
  <w:style w:type="character" w:styleId="IntenseQuoteChar" w:customStyle="1">
    <w:name w:val="Intense Quote Char"/>
    <w:basedOn w:val="DefaultParagraphFont"/>
    <w:link w:val="IntenseQuote"/>
    <w:uiPriority w:val="30"/>
    <w:rsid w:val="009438F5"/>
    <w:rPr>
      <w:color w:val="0073a4"/>
      <w:sz w:val="24"/>
      <w:szCs w:val="24"/>
    </w:rPr>
  </w:style>
  <w:style w:type="character" w:styleId="SubtleEmphasis">
    <w:name w:val="Subtle Emphasis"/>
    <w:uiPriority w:val="19"/>
    <w:qFormat w:val="1"/>
    <w:rsid w:val="00CF14EB"/>
    <w:rPr>
      <w:i w:val="1"/>
      <w:iCs w:val="1"/>
      <w:color w:val="0073a4"/>
    </w:rPr>
  </w:style>
  <w:style w:type="character" w:styleId="IntenseEmphasis">
    <w:name w:val="Intense Emphasis"/>
    <w:uiPriority w:val="21"/>
    <w:qFormat w:val="1"/>
    <w:rsid w:val="00C9185B"/>
    <w:rPr>
      <w:b w:val="1"/>
      <w:bCs w:val="1"/>
      <w:caps w:val="1"/>
      <w:color w:val="0073a4"/>
      <w:spacing w:val="10"/>
    </w:rPr>
  </w:style>
  <w:style w:type="character" w:styleId="SubtleReference">
    <w:name w:val="Subtle Reference"/>
    <w:uiPriority w:val="31"/>
    <w:qFormat w:val="1"/>
    <w:rsid w:val="009438F5"/>
    <w:rPr>
      <w:b w:val="1"/>
      <w:bCs w:val="1"/>
      <w:color w:val="0073a4"/>
    </w:rPr>
  </w:style>
  <w:style w:type="character" w:styleId="IntenseReference">
    <w:name w:val="Intense Reference"/>
    <w:uiPriority w:val="32"/>
    <w:qFormat w:val="1"/>
    <w:rsid w:val="009438F5"/>
    <w:rPr>
      <w:b w:val="1"/>
      <w:bCs w:val="1"/>
      <w:i w:val="1"/>
      <w:iCs w:val="1"/>
      <w:caps w:val="1"/>
      <w:color w:val="0073a4"/>
    </w:rPr>
  </w:style>
  <w:style w:type="character" w:styleId="BookTitle">
    <w:name w:val="Book Title"/>
    <w:uiPriority w:val="33"/>
    <w:qFormat w:val="1"/>
    <w:rsid w:val="00286B12"/>
    <w:rPr>
      <w:b w:val="1"/>
      <w:bCs w:val="1"/>
      <w:i w:val="1"/>
      <w:iCs w:val="1"/>
      <w:spacing w:val="0"/>
    </w:rPr>
  </w:style>
  <w:style w:type="table" w:styleId="TableGrid">
    <w:name w:val="Table Grid"/>
    <w:basedOn w:val="TableNormal"/>
    <w:uiPriority w:val="39"/>
    <w:rsid w:val="001C6BF1"/>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FA2E24"/>
    <w:pPr>
      <w:tabs>
        <w:tab w:val="right" w:leader="dot" w:pos="9746"/>
      </w:tabs>
      <w:spacing w:after="100"/>
    </w:pPr>
  </w:style>
  <w:style w:type="paragraph" w:styleId="TOC2">
    <w:name w:val="toc 2"/>
    <w:basedOn w:val="Normal"/>
    <w:next w:val="Normal"/>
    <w:autoRedefine w:val="1"/>
    <w:uiPriority w:val="39"/>
    <w:unhideWhenUsed w:val="1"/>
    <w:rsid w:val="005B01C3"/>
    <w:pPr>
      <w:spacing w:after="100"/>
      <w:ind w:left="200"/>
    </w:pPr>
  </w:style>
  <w:style w:type="paragraph" w:styleId="TOC3">
    <w:name w:val="toc 3"/>
    <w:basedOn w:val="Normal"/>
    <w:next w:val="Normal"/>
    <w:autoRedefine w:val="1"/>
    <w:uiPriority w:val="39"/>
    <w:unhideWhenUsed w:val="1"/>
    <w:rsid w:val="005B01C3"/>
    <w:pPr>
      <w:spacing w:after="100"/>
      <w:ind w:left="400"/>
    </w:pPr>
  </w:style>
  <w:style w:type="character" w:styleId="Hyperlink">
    <w:name w:val="Hyperlink"/>
    <w:basedOn w:val="DefaultParagraphFont"/>
    <w:uiPriority w:val="99"/>
    <w:unhideWhenUsed w:val="1"/>
    <w:rsid w:val="005B01C3"/>
    <w:rPr>
      <w:color w:val="0563c1" w:themeColor="hyperlink"/>
      <w:u w:val="single"/>
    </w:rPr>
  </w:style>
  <w:style w:type="paragraph" w:styleId="ListParagraph">
    <w:name w:val="List Paragraph"/>
    <w:basedOn w:val="Normal"/>
    <w:uiPriority w:val="34"/>
    <w:qFormat w:val="1"/>
    <w:rsid w:val="0000166B"/>
    <w:pPr>
      <w:ind w:left="720"/>
      <w:contextualSpacing w:val="1"/>
    </w:pPr>
  </w:style>
  <w:style w:type="character" w:styleId="workflow-name" w:customStyle="1">
    <w:name w:val="workflow-name"/>
    <w:basedOn w:val="DefaultParagraphFont"/>
    <w:rsid w:val="0000166B"/>
  </w:style>
  <w:style w:type="paragraph" w:styleId="Header">
    <w:name w:val="header"/>
    <w:basedOn w:val="Normal"/>
    <w:link w:val="HeaderChar"/>
    <w:uiPriority w:val="99"/>
    <w:unhideWhenUsed w:val="1"/>
    <w:rsid w:val="003D2824"/>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3D2824"/>
  </w:style>
  <w:style w:type="paragraph" w:styleId="Footer">
    <w:name w:val="footer"/>
    <w:basedOn w:val="Normal"/>
    <w:link w:val="FooterChar"/>
    <w:uiPriority w:val="99"/>
    <w:unhideWhenUsed w:val="1"/>
    <w:rsid w:val="003D2824"/>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3D2824"/>
  </w:style>
  <w:style w:type="character" w:styleId="UnresolvedMention">
    <w:name w:val="Unresolved Mention"/>
    <w:basedOn w:val="DefaultParagraphFont"/>
    <w:uiPriority w:val="99"/>
    <w:semiHidden w:val="1"/>
    <w:unhideWhenUsed w:val="1"/>
    <w:rsid w:val="00FF362E"/>
    <w:rPr>
      <w:color w:val="605e5c"/>
      <w:shd w:color="auto" w:fill="e1dfdd" w:val="clear"/>
    </w:rPr>
  </w:style>
  <w:style w:type="paragraph" w:styleId="TOC4">
    <w:name w:val="toc 4"/>
    <w:basedOn w:val="Normal"/>
    <w:next w:val="Normal"/>
    <w:autoRedefine w:val="1"/>
    <w:uiPriority w:val="39"/>
    <w:unhideWhenUsed w:val="1"/>
    <w:rsid w:val="008210F3"/>
    <w:pPr>
      <w:spacing w:after="100"/>
      <w:ind w:left="600"/>
    </w:pPr>
  </w:style>
  <w:style w:type="paragraph" w:styleId="TOC5">
    <w:name w:val="toc 5"/>
    <w:basedOn w:val="Normal"/>
    <w:next w:val="Normal"/>
    <w:autoRedefine w:val="1"/>
    <w:uiPriority w:val="39"/>
    <w:unhideWhenUsed w:val="1"/>
    <w:rsid w:val="008210F3"/>
    <w:pPr>
      <w:spacing w:after="100"/>
      <w:ind w:left="800"/>
    </w:pPr>
  </w:style>
  <w:style w:type="character" w:styleId="NoSpacingChar" w:customStyle="1">
    <w:name w:val="No Spacing Char"/>
    <w:basedOn w:val="DefaultParagraphFont"/>
    <w:link w:val="NoSpacing"/>
    <w:uiPriority w:val="1"/>
    <w:rsid w:val="007A46B3"/>
    <w:rPr>
      <w:color w:val="2c2c2c"/>
    </w:rPr>
  </w:style>
  <w:style w:type="table" w:styleId="ListTable2-Accent3">
    <w:name w:val="List Table 2 Accent 3"/>
    <w:basedOn w:val="TableNormal"/>
    <w:uiPriority w:val="47"/>
    <w:rsid w:val="00E60F4D"/>
    <w:pPr>
      <w:spacing w:after="0" w:line="240" w:lineRule="auto"/>
    </w:pPr>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3">
    <w:name w:val="List Table 1 Light Accent 3"/>
    <w:basedOn w:val="TableNormal"/>
    <w:uiPriority w:val="46"/>
    <w:rsid w:val="00E60F4D"/>
    <w:pPr>
      <w:spacing w:after="0" w:line="240" w:lineRule="auto"/>
    </w:pPr>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BalloonText">
    <w:name w:val="Balloon Text"/>
    <w:basedOn w:val="Normal"/>
    <w:link w:val="BalloonTextChar"/>
    <w:uiPriority w:val="99"/>
    <w:semiHidden w:val="1"/>
    <w:unhideWhenUsed w:val="1"/>
    <w:rsid w:val="0006222E"/>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6222E"/>
    <w:rPr>
      <w:rFonts w:ascii="Segoe UI" w:cs="Segoe UI" w:hAnsi="Segoe UI"/>
      <w:color w:val="2c2c2c"/>
      <w:sz w:val="18"/>
      <w:szCs w:val="18"/>
    </w:rPr>
  </w:style>
  <w:style w:type="paragraph" w:styleId="Bibliography">
    <w:name w:val="Bibliography"/>
    <w:basedOn w:val="Normal"/>
    <w:next w:val="Normal"/>
    <w:uiPriority w:val="37"/>
    <w:semiHidden w:val="1"/>
    <w:unhideWhenUsed w:val="1"/>
    <w:rsid w:val="0006222E"/>
  </w:style>
  <w:style w:type="paragraph" w:styleId="BlockText">
    <w:name w:val="Block Text"/>
    <w:basedOn w:val="Normal"/>
    <w:uiPriority w:val="99"/>
    <w:semiHidden w:val="1"/>
    <w:unhideWhenUsed w:val="1"/>
    <w:rsid w:val="0006222E"/>
    <w:pPr>
      <w:pBdr>
        <w:top w:color="4472c4" w:space="10" w:sz="2" w:themeColor="accent1" w:val="single"/>
        <w:left w:color="4472c4" w:space="10" w:sz="2" w:themeColor="accent1" w:val="single"/>
        <w:bottom w:color="4472c4" w:space="10" w:sz="2" w:themeColor="accent1" w:val="single"/>
        <w:right w:color="4472c4" w:space="10" w:sz="2" w:themeColor="accent1" w:val="single"/>
      </w:pBdr>
      <w:ind w:left="1152" w:right="1152"/>
    </w:pPr>
    <w:rPr>
      <w:i w:val="1"/>
      <w:iCs w:val="1"/>
      <w:color w:val="4472c4" w:themeColor="accent1"/>
    </w:rPr>
  </w:style>
  <w:style w:type="paragraph" w:styleId="BodyText">
    <w:name w:val="Body Text"/>
    <w:basedOn w:val="Normal"/>
    <w:link w:val="BodyTextChar"/>
    <w:uiPriority w:val="99"/>
    <w:semiHidden w:val="1"/>
    <w:unhideWhenUsed w:val="1"/>
    <w:rsid w:val="0006222E"/>
    <w:pPr>
      <w:spacing w:after="120"/>
    </w:pPr>
  </w:style>
  <w:style w:type="character" w:styleId="BodyTextChar" w:customStyle="1">
    <w:name w:val="Body Text Char"/>
    <w:basedOn w:val="DefaultParagraphFont"/>
    <w:link w:val="BodyText"/>
    <w:uiPriority w:val="99"/>
    <w:semiHidden w:val="1"/>
    <w:rsid w:val="0006222E"/>
    <w:rPr>
      <w:color w:val="2c2c2c"/>
    </w:rPr>
  </w:style>
  <w:style w:type="paragraph" w:styleId="BodyText2">
    <w:name w:val="Body Text 2"/>
    <w:basedOn w:val="Normal"/>
    <w:link w:val="BodyText2Char"/>
    <w:uiPriority w:val="99"/>
    <w:semiHidden w:val="1"/>
    <w:unhideWhenUsed w:val="1"/>
    <w:rsid w:val="0006222E"/>
    <w:pPr>
      <w:spacing w:after="120" w:line="480" w:lineRule="auto"/>
    </w:pPr>
  </w:style>
  <w:style w:type="character" w:styleId="BodyText2Char" w:customStyle="1">
    <w:name w:val="Body Text 2 Char"/>
    <w:basedOn w:val="DefaultParagraphFont"/>
    <w:link w:val="BodyText2"/>
    <w:uiPriority w:val="99"/>
    <w:semiHidden w:val="1"/>
    <w:rsid w:val="0006222E"/>
    <w:rPr>
      <w:color w:val="2c2c2c"/>
    </w:rPr>
  </w:style>
  <w:style w:type="paragraph" w:styleId="BodyText3">
    <w:name w:val="Body Text 3"/>
    <w:basedOn w:val="Normal"/>
    <w:link w:val="BodyText3Char"/>
    <w:uiPriority w:val="99"/>
    <w:semiHidden w:val="1"/>
    <w:unhideWhenUsed w:val="1"/>
    <w:rsid w:val="0006222E"/>
    <w:pPr>
      <w:spacing w:after="120"/>
    </w:pPr>
    <w:rPr>
      <w:sz w:val="16"/>
      <w:szCs w:val="16"/>
    </w:rPr>
  </w:style>
  <w:style w:type="character" w:styleId="BodyText3Char" w:customStyle="1">
    <w:name w:val="Body Text 3 Char"/>
    <w:basedOn w:val="DefaultParagraphFont"/>
    <w:link w:val="BodyText3"/>
    <w:uiPriority w:val="99"/>
    <w:semiHidden w:val="1"/>
    <w:rsid w:val="0006222E"/>
    <w:rPr>
      <w:color w:val="2c2c2c"/>
      <w:sz w:val="16"/>
      <w:szCs w:val="16"/>
    </w:rPr>
  </w:style>
  <w:style w:type="paragraph" w:styleId="BodyTextFirstIndent">
    <w:name w:val="Body Text First Indent"/>
    <w:basedOn w:val="BodyText"/>
    <w:link w:val="BodyTextFirstIndentChar"/>
    <w:uiPriority w:val="99"/>
    <w:semiHidden w:val="1"/>
    <w:unhideWhenUsed w:val="1"/>
    <w:rsid w:val="0006222E"/>
    <w:pPr>
      <w:spacing w:after="200"/>
      <w:ind w:firstLine="360"/>
    </w:pPr>
  </w:style>
  <w:style w:type="character" w:styleId="BodyTextFirstIndentChar" w:customStyle="1">
    <w:name w:val="Body Text First Indent Char"/>
    <w:basedOn w:val="BodyTextChar"/>
    <w:link w:val="BodyTextFirstIndent"/>
    <w:uiPriority w:val="99"/>
    <w:semiHidden w:val="1"/>
    <w:rsid w:val="0006222E"/>
    <w:rPr>
      <w:color w:val="2c2c2c"/>
    </w:rPr>
  </w:style>
  <w:style w:type="paragraph" w:styleId="BodyTextIndent">
    <w:name w:val="Body Text Indent"/>
    <w:basedOn w:val="Normal"/>
    <w:link w:val="BodyTextIndentChar"/>
    <w:uiPriority w:val="99"/>
    <w:semiHidden w:val="1"/>
    <w:unhideWhenUsed w:val="1"/>
    <w:rsid w:val="0006222E"/>
    <w:pPr>
      <w:spacing w:after="120"/>
      <w:ind w:left="283"/>
    </w:pPr>
  </w:style>
  <w:style w:type="character" w:styleId="BodyTextIndentChar" w:customStyle="1">
    <w:name w:val="Body Text Indent Char"/>
    <w:basedOn w:val="DefaultParagraphFont"/>
    <w:link w:val="BodyTextIndent"/>
    <w:uiPriority w:val="99"/>
    <w:semiHidden w:val="1"/>
    <w:rsid w:val="0006222E"/>
    <w:rPr>
      <w:color w:val="2c2c2c"/>
    </w:rPr>
  </w:style>
  <w:style w:type="paragraph" w:styleId="BodyTextFirstIndent2">
    <w:name w:val="Body Text First Indent 2"/>
    <w:basedOn w:val="BodyTextIndent"/>
    <w:link w:val="BodyTextFirstIndent2Char"/>
    <w:uiPriority w:val="99"/>
    <w:semiHidden w:val="1"/>
    <w:unhideWhenUsed w:val="1"/>
    <w:rsid w:val="0006222E"/>
    <w:pPr>
      <w:spacing w:after="200"/>
      <w:ind w:left="360" w:firstLine="360"/>
    </w:pPr>
  </w:style>
  <w:style w:type="character" w:styleId="BodyTextFirstIndent2Char" w:customStyle="1">
    <w:name w:val="Body Text First Indent 2 Char"/>
    <w:basedOn w:val="BodyTextIndentChar"/>
    <w:link w:val="BodyTextFirstIndent2"/>
    <w:uiPriority w:val="99"/>
    <w:semiHidden w:val="1"/>
    <w:rsid w:val="0006222E"/>
    <w:rPr>
      <w:color w:val="2c2c2c"/>
    </w:rPr>
  </w:style>
  <w:style w:type="paragraph" w:styleId="BodyTextIndent2">
    <w:name w:val="Body Text Indent 2"/>
    <w:basedOn w:val="Normal"/>
    <w:link w:val="BodyTextIndent2Char"/>
    <w:uiPriority w:val="99"/>
    <w:semiHidden w:val="1"/>
    <w:unhideWhenUsed w:val="1"/>
    <w:rsid w:val="0006222E"/>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06222E"/>
    <w:rPr>
      <w:color w:val="2c2c2c"/>
    </w:rPr>
  </w:style>
  <w:style w:type="paragraph" w:styleId="BodyTextIndent3">
    <w:name w:val="Body Text Indent 3"/>
    <w:basedOn w:val="Normal"/>
    <w:link w:val="BodyTextIndent3Char"/>
    <w:uiPriority w:val="99"/>
    <w:semiHidden w:val="1"/>
    <w:unhideWhenUsed w:val="1"/>
    <w:rsid w:val="0006222E"/>
    <w:pPr>
      <w:spacing w:after="120"/>
      <w:ind w:left="283"/>
    </w:pPr>
    <w:rPr>
      <w:sz w:val="16"/>
      <w:szCs w:val="16"/>
    </w:rPr>
  </w:style>
  <w:style w:type="character" w:styleId="BodyTextIndent3Char" w:customStyle="1">
    <w:name w:val="Body Text Indent 3 Char"/>
    <w:basedOn w:val="DefaultParagraphFont"/>
    <w:link w:val="BodyTextIndent3"/>
    <w:uiPriority w:val="99"/>
    <w:semiHidden w:val="1"/>
    <w:rsid w:val="0006222E"/>
    <w:rPr>
      <w:color w:val="2c2c2c"/>
      <w:sz w:val="16"/>
      <w:szCs w:val="16"/>
    </w:rPr>
  </w:style>
  <w:style w:type="paragraph" w:styleId="Closing">
    <w:name w:val="Closing"/>
    <w:basedOn w:val="Normal"/>
    <w:link w:val="ClosingChar"/>
    <w:uiPriority w:val="99"/>
    <w:semiHidden w:val="1"/>
    <w:unhideWhenUsed w:val="1"/>
    <w:rsid w:val="0006222E"/>
    <w:pPr>
      <w:spacing w:after="0" w:before="0" w:line="240" w:lineRule="auto"/>
      <w:ind w:left="4252"/>
    </w:pPr>
  </w:style>
  <w:style w:type="character" w:styleId="ClosingChar" w:customStyle="1">
    <w:name w:val="Closing Char"/>
    <w:basedOn w:val="DefaultParagraphFont"/>
    <w:link w:val="Closing"/>
    <w:uiPriority w:val="99"/>
    <w:semiHidden w:val="1"/>
    <w:rsid w:val="0006222E"/>
    <w:rPr>
      <w:color w:val="2c2c2c"/>
    </w:rPr>
  </w:style>
  <w:style w:type="paragraph" w:styleId="CommentText">
    <w:name w:val="annotation text"/>
    <w:basedOn w:val="Normal"/>
    <w:link w:val="CommentTextChar"/>
    <w:uiPriority w:val="99"/>
    <w:semiHidden w:val="1"/>
    <w:unhideWhenUsed w:val="1"/>
    <w:rsid w:val="0006222E"/>
    <w:pPr>
      <w:spacing w:line="240" w:lineRule="auto"/>
    </w:pPr>
  </w:style>
  <w:style w:type="character" w:styleId="CommentTextChar" w:customStyle="1">
    <w:name w:val="Comment Text Char"/>
    <w:basedOn w:val="DefaultParagraphFont"/>
    <w:link w:val="CommentText"/>
    <w:uiPriority w:val="99"/>
    <w:semiHidden w:val="1"/>
    <w:rsid w:val="0006222E"/>
    <w:rPr>
      <w:color w:val="2c2c2c"/>
    </w:rPr>
  </w:style>
  <w:style w:type="paragraph" w:styleId="CommentSubject">
    <w:name w:val="annotation subject"/>
    <w:basedOn w:val="CommentText"/>
    <w:next w:val="CommentText"/>
    <w:link w:val="CommentSubjectChar"/>
    <w:uiPriority w:val="99"/>
    <w:semiHidden w:val="1"/>
    <w:unhideWhenUsed w:val="1"/>
    <w:rsid w:val="0006222E"/>
    <w:rPr>
      <w:b w:val="1"/>
      <w:bCs w:val="1"/>
    </w:rPr>
  </w:style>
  <w:style w:type="character" w:styleId="CommentSubjectChar" w:customStyle="1">
    <w:name w:val="Comment Subject Char"/>
    <w:basedOn w:val="CommentTextChar"/>
    <w:link w:val="CommentSubject"/>
    <w:uiPriority w:val="99"/>
    <w:semiHidden w:val="1"/>
    <w:rsid w:val="0006222E"/>
    <w:rPr>
      <w:b w:val="1"/>
      <w:bCs w:val="1"/>
      <w:color w:val="2c2c2c"/>
    </w:rPr>
  </w:style>
  <w:style w:type="paragraph" w:styleId="Date">
    <w:name w:val="Date"/>
    <w:basedOn w:val="Normal"/>
    <w:next w:val="Normal"/>
    <w:link w:val="DateChar"/>
    <w:uiPriority w:val="99"/>
    <w:semiHidden w:val="1"/>
    <w:unhideWhenUsed w:val="1"/>
    <w:rsid w:val="0006222E"/>
  </w:style>
  <w:style w:type="character" w:styleId="DateChar" w:customStyle="1">
    <w:name w:val="Date Char"/>
    <w:basedOn w:val="DefaultParagraphFont"/>
    <w:link w:val="Date"/>
    <w:uiPriority w:val="99"/>
    <w:semiHidden w:val="1"/>
    <w:rsid w:val="0006222E"/>
    <w:rPr>
      <w:color w:val="2c2c2c"/>
    </w:rPr>
  </w:style>
  <w:style w:type="paragraph" w:styleId="DocumentMap">
    <w:name w:val="Document Map"/>
    <w:basedOn w:val="Normal"/>
    <w:link w:val="DocumentMapChar"/>
    <w:uiPriority w:val="99"/>
    <w:semiHidden w:val="1"/>
    <w:unhideWhenUsed w:val="1"/>
    <w:rsid w:val="0006222E"/>
    <w:pPr>
      <w:spacing w:after="0" w:before="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06222E"/>
    <w:rPr>
      <w:rFonts w:ascii="Segoe UI" w:cs="Segoe UI" w:hAnsi="Segoe UI"/>
      <w:color w:val="2c2c2c"/>
      <w:sz w:val="16"/>
      <w:szCs w:val="16"/>
    </w:rPr>
  </w:style>
  <w:style w:type="paragraph" w:styleId="E-mailSignature">
    <w:name w:val="E-mail Signature"/>
    <w:basedOn w:val="Normal"/>
    <w:link w:val="E-mailSignatureChar"/>
    <w:uiPriority w:val="99"/>
    <w:semiHidden w:val="1"/>
    <w:unhideWhenUsed w:val="1"/>
    <w:rsid w:val="0006222E"/>
    <w:pPr>
      <w:spacing w:after="0" w:before="0" w:line="240" w:lineRule="auto"/>
    </w:pPr>
  </w:style>
  <w:style w:type="character" w:styleId="E-mailSignatureChar" w:customStyle="1">
    <w:name w:val="E-mail Signature Char"/>
    <w:basedOn w:val="DefaultParagraphFont"/>
    <w:link w:val="E-mailSignature"/>
    <w:uiPriority w:val="99"/>
    <w:semiHidden w:val="1"/>
    <w:rsid w:val="0006222E"/>
    <w:rPr>
      <w:color w:val="2c2c2c"/>
    </w:rPr>
  </w:style>
  <w:style w:type="paragraph" w:styleId="EndnoteText">
    <w:name w:val="endnote text"/>
    <w:basedOn w:val="Normal"/>
    <w:link w:val="EndnoteTextChar"/>
    <w:uiPriority w:val="99"/>
    <w:semiHidden w:val="1"/>
    <w:unhideWhenUsed w:val="1"/>
    <w:rsid w:val="0006222E"/>
    <w:pPr>
      <w:spacing w:after="0" w:before="0" w:line="240" w:lineRule="auto"/>
    </w:pPr>
  </w:style>
  <w:style w:type="character" w:styleId="EndnoteTextChar" w:customStyle="1">
    <w:name w:val="Endnote Text Char"/>
    <w:basedOn w:val="DefaultParagraphFont"/>
    <w:link w:val="EndnoteText"/>
    <w:uiPriority w:val="99"/>
    <w:semiHidden w:val="1"/>
    <w:rsid w:val="0006222E"/>
    <w:rPr>
      <w:color w:val="2c2c2c"/>
    </w:rPr>
  </w:style>
  <w:style w:type="paragraph" w:styleId="EnvelopeAddress">
    <w:name w:val="envelope address"/>
    <w:basedOn w:val="Normal"/>
    <w:uiPriority w:val="99"/>
    <w:semiHidden w:val="1"/>
    <w:unhideWhenUsed w:val="1"/>
    <w:rsid w:val="0006222E"/>
    <w:pPr>
      <w:framePr w:lines="0" w:w="7920" w:h="1980" w:hSpace="180" w:wrap="auto" w:hAnchor="page" w:xAlign="center" w:yAlign="bottom" w:hRule="exact"/>
      <w:spacing w:after="0" w:before="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06222E"/>
    <w:pPr>
      <w:spacing w:after="0" w:before="0" w:line="240" w:lineRule="auto"/>
    </w:pPr>
    <w:rPr>
      <w:rFonts w:asciiTheme="majorHAnsi" w:cstheme="majorBidi" w:eastAsiaTheme="majorEastAsia" w:hAnsiTheme="majorHAnsi"/>
    </w:rPr>
  </w:style>
  <w:style w:type="paragraph" w:styleId="FootnoteText">
    <w:name w:val="footnote text"/>
    <w:basedOn w:val="Normal"/>
    <w:link w:val="FootnoteTextChar"/>
    <w:uiPriority w:val="99"/>
    <w:semiHidden w:val="1"/>
    <w:unhideWhenUsed w:val="1"/>
    <w:rsid w:val="0006222E"/>
    <w:pPr>
      <w:spacing w:after="0" w:before="0" w:line="240" w:lineRule="auto"/>
    </w:pPr>
  </w:style>
  <w:style w:type="character" w:styleId="FootnoteTextChar" w:customStyle="1">
    <w:name w:val="Footnote Text Char"/>
    <w:basedOn w:val="DefaultParagraphFont"/>
    <w:link w:val="FootnoteText"/>
    <w:uiPriority w:val="99"/>
    <w:semiHidden w:val="1"/>
    <w:rsid w:val="0006222E"/>
    <w:rPr>
      <w:color w:val="2c2c2c"/>
    </w:rPr>
  </w:style>
  <w:style w:type="paragraph" w:styleId="HTMLAddress">
    <w:name w:val="HTML Address"/>
    <w:basedOn w:val="Normal"/>
    <w:link w:val="HTMLAddressChar"/>
    <w:uiPriority w:val="99"/>
    <w:semiHidden w:val="1"/>
    <w:unhideWhenUsed w:val="1"/>
    <w:rsid w:val="0006222E"/>
    <w:pPr>
      <w:spacing w:after="0" w:before="0" w:line="240" w:lineRule="auto"/>
    </w:pPr>
    <w:rPr>
      <w:i w:val="1"/>
      <w:iCs w:val="1"/>
    </w:rPr>
  </w:style>
  <w:style w:type="character" w:styleId="HTMLAddressChar" w:customStyle="1">
    <w:name w:val="HTML Address Char"/>
    <w:basedOn w:val="DefaultParagraphFont"/>
    <w:link w:val="HTMLAddress"/>
    <w:uiPriority w:val="99"/>
    <w:semiHidden w:val="1"/>
    <w:rsid w:val="0006222E"/>
    <w:rPr>
      <w:i w:val="1"/>
      <w:iCs w:val="1"/>
      <w:color w:val="2c2c2c"/>
    </w:rPr>
  </w:style>
  <w:style w:type="paragraph" w:styleId="HTMLPreformatted">
    <w:name w:val="HTML Preformatted"/>
    <w:basedOn w:val="Normal"/>
    <w:link w:val="HTMLPreformattedChar"/>
    <w:uiPriority w:val="99"/>
    <w:semiHidden w:val="1"/>
    <w:unhideWhenUsed w:val="1"/>
    <w:rsid w:val="0006222E"/>
    <w:pPr>
      <w:spacing w:after="0" w:before="0" w:line="240" w:lineRule="auto"/>
    </w:pPr>
    <w:rPr>
      <w:rFonts w:ascii="Consolas" w:cs="Consolas" w:hAnsi="Consolas"/>
    </w:rPr>
  </w:style>
  <w:style w:type="character" w:styleId="HTMLPreformattedChar" w:customStyle="1">
    <w:name w:val="HTML Preformatted Char"/>
    <w:basedOn w:val="DefaultParagraphFont"/>
    <w:link w:val="HTMLPreformatted"/>
    <w:uiPriority w:val="99"/>
    <w:semiHidden w:val="1"/>
    <w:rsid w:val="0006222E"/>
    <w:rPr>
      <w:rFonts w:ascii="Consolas" w:cs="Consolas" w:hAnsi="Consolas"/>
      <w:color w:val="2c2c2c"/>
    </w:rPr>
  </w:style>
  <w:style w:type="paragraph" w:styleId="Index1">
    <w:name w:val="index 1"/>
    <w:basedOn w:val="Normal"/>
    <w:next w:val="Normal"/>
    <w:autoRedefine w:val="1"/>
    <w:uiPriority w:val="99"/>
    <w:semiHidden w:val="1"/>
    <w:unhideWhenUsed w:val="1"/>
    <w:rsid w:val="0006222E"/>
    <w:pPr>
      <w:spacing w:after="0" w:before="0" w:line="240" w:lineRule="auto"/>
      <w:ind w:left="200" w:hanging="200"/>
    </w:pPr>
  </w:style>
  <w:style w:type="paragraph" w:styleId="Index2">
    <w:name w:val="index 2"/>
    <w:basedOn w:val="Normal"/>
    <w:next w:val="Normal"/>
    <w:autoRedefine w:val="1"/>
    <w:uiPriority w:val="99"/>
    <w:semiHidden w:val="1"/>
    <w:unhideWhenUsed w:val="1"/>
    <w:rsid w:val="0006222E"/>
    <w:pPr>
      <w:spacing w:after="0" w:before="0" w:line="240" w:lineRule="auto"/>
      <w:ind w:left="400" w:hanging="200"/>
    </w:pPr>
  </w:style>
  <w:style w:type="paragraph" w:styleId="Index3">
    <w:name w:val="index 3"/>
    <w:basedOn w:val="Normal"/>
    <w:next w:val="Normal"/>
    <w:autoRedefine w:val="1"/>
    <w:uiPriority w:val="99"/>
    <w:semiHidden w:val="1"/>
    <w:unhideWhenUsed w:val="1"/>
    <w:rsid w:val="0006222E"/>
    <w:pPr>
      <w:spacing w:after="0" w:before="0" w:line="240" w:lineRule="auto"/>
      <w:ind w:left="600" w:hanging="200"/>
    </w:pPr>
  </w:style>
  <w:style w:type="paragraph" w:styleId="Index4">
    <w:name w:val="index 4"/>
    <w:basedOn w:val="Normal"/>
    <w:next w:val="Normal"/>
    <w:autoRedefine w:val="1"/>
    <w:uiPriority w:val="99"/>
    <w:semiHidden w:val="1"/>
    <w:unhideWhenUsed w:val="1"/>
    <w:rsid w:val="0006222E"/>
    <w:pPr>
      <w:spacing w:after="0" w:before="0" w:line="240" w:lineRule="auto"/>
      <w:ind w:left="800" w:hanging="200"/>
    </w:pPr>
  </w:style>
  <w:style w:type="paragraph" w:styleId="Index5">
    <w:name w:val="index 5"/>
    <w:basedOn w:val="Normal"/>
    <w:next w:val="Normal"/>
    <w:autoRedefine w:val="1"/>
    <w:uiPriority w:val="99"/>
    <w:semiHidden w:val="1"/>
    <w:unhideWhenUsed w:val="1"/>
    <w:rsid w:val="0006222E"/>
    <w:pPr>
      <w:spacing w:after="0" w:before="0" w:line="240" w:lineRule="auto"/>
      <w:ind w:left="1000" w:hanging="200"/>
    </w:pPr>
  </w:style>
  <w:style w:type="paragraph" w:styleId="Index6">
    <w:name w:val="index 6"/>
    <w:basedOn w:val="Normal"/>
    <w:next w:val="Normal"/>
    <w:autoRedefine w:val="1"/>
    <w:uiPriority w:val="99"/>
    <w:semiHidden w:val="1"/>
    <w:unhideWhenUsed w:val="1"/>
    <w:rsid w:val="0006222E"/>
    <w:pPr>
      <w:spacing w:after="0" w:before="0" w:line="240" w:lineRule="auto"/>
      <w:ind w:left="1200" w:hanging="200"/>
    </w:pPr>
  </w:style>
  <w:style w:type="paragraph" w:styleId="Index7">
    <w:name w:val="index 7"/>
    <w:basedOn w:val="Normal"/>
    <w:next w:val="Normal"/>
    <w:autoRedefine w:val="1"/>
    <w:uiPriority w:val="99"/>
    <w:semiHidden w:val="1"/>
    <w:unhideWhenUsed w:val="1"/>
    <w:rsid w:val="0006222E"/>
    <w:pPr>
      <w:spacing w:after="0" w:before="0" w:line="240" w:lineRule="auto"/>
      <w:ind w:left="1400" w:hanging="200"/>
    </w:pPr>
  </w:style>
  <w:style w:type="paragraph" w:styleId="Index8">
    <w:name w:val="index 8"/>
    <w:basedOn w:val="Normal"/>
    <w:next w:val="Normal"/>
    <w:autoRedefine w:val="1"/>
    <w:uiPriority w:val="99"/>
    <w:semiHidden w:val="1"/>
    <w:unhideWhenUsed w:val="1"/>
    <w:rsid w:val="0006222E"/>
    <w:pPr>
      <w:spacing w:after="0" w:before="0" w:line="240" w:lineRule="auto"/>
      <w:ind w:left="1600" w:hanging="200"/>
    </w:pPr>
  </w:style>
  <w:style w:type="paragraph" w:styleId="Index9">
    <w:name w:val="index 9"/>
    <w:basedOn w:val="Normal"/>
    <w:next w:val="Normal"/>
    <w:autoRedefine w:val="1"/>
    <w:uiPriority w:val="99"/>
    <w:semiHidden w:val="1"/>
    <w:unhideWhenUsed w:val="1"/>
    <w:rsid w:val="0006222E"/>
    <w:pPr>
      <w:spacing w:after="0" w:before="0" w:line="240" w:lineRule="auto"/>
      <w:ind w:left="1800" w:hanging="200"/>
    </w:pPr>
  </w:style>
  <w:style w:type="paragraph" w:styleId="IndexHeading">
    <w:name w:val="index heading"/>
    <w:basedOn w:val="Normal"/>
    <w:next w:val="Index1"/>
    <w:uiPriority w:val="99"/>
    <w:semiHidden w:val="1"/>
    <w:unhideWhenUsed w:val="1"/>
    <w:rsid w:val="0006222E"/>
    <w:rPr>
      <w:rFonts w:asciiTheme="majorHAnsi" w:cstheme="majorBidi" w:eastAsiaTheme="majorEastAsia" w:hAnsiTheme="majorHAnsi"/>
      <w:b w:val="1"/>
      <w:bCs w:val="1"/>
    </w:rPr>
  </w:style>
  <w:style w:type="paragraph" w:styleId="List">
    <w:name w:val="List"/>
    <w:basedOn w:val="Normal"/>
    <w:uiPriority w:val="99"/>
    <w:semiHidden w:val="1"/>
    <w:unhideWhenUsed w:val="1"/>
    <w:rsid w:val="0006222E"/>
    <w:pPr>
      <w:ind w:left="283" w:hanging="283"/>
      <w:contextualSpacing w:val="1"/>
    </w:pPr>
  </w:style>
  <w:style w:type="paragraph" w:styleId="List2">
    <w:name w:val="List 2"/>
    <w:basedOn w:val="Normal"/>
    <w:uiPriority w:val="99"/>
    <w:semiHidden w:val="1"/>
    <w:unhideWhenUsed w:val="1"/>
    <w:rsid w:val="0006222E"/>
    <w:pPr>
      <w:ind w:left="566" w:hanging="283"/>
      <w:contextualSpacing w:val="1"/>
    </w:pPr>
  </w:style>
  <w:style w:type="paragraph" w:styleId="List3">
    <w:name w:val="List 3"/>
    <w:basedOn w:val="Normal"/>
    <w:uiPriority w:val="99"/>
    <w:semiHidden w:val="1"/>
    <w:unhideWhenUsed w:val="1"/>
    <w:rsid w:val="0006222E"/>
    <w:pPr>
      <w:ind w:left="849" w:hanging="283"/>
      <w:contextualSpacing w:val="1"/>
    </w:pPr>
  </w:style>
  <w:style w:type="paragraph" w:styleId="List4">
    <w:name w:val="List 4"/>
    <w:basedOn w:val="Normal"/>
    <w:uiPriority w:val="99"/>
    <w:semiHidden w:val="1"/>
    <w:unhideWhenUsed w:val="1"/>
    <w:rsid w:val="0006222E"/>
    <w:pPr>
      <w:ind w:left="1132" w:hanging="283"/>
      <w:contextualSpacing w:val="1"/>
    </w:pPr>
  </w:style>
  <w:style w:type="paragraph" w:styleId="List5">
    <w:name w:val="List 5"/>
    <w:basedOn w:val="Normal"/>
    <w:uiPriority w:val="99"/>
    <w:semiHidden w:val="1"/>
    <w:unhideWhenUsed w:val="1"/>
    <w:rsid w:val="0006222E"/>
    <w:pPr>
      <w:ind w:left="1415" w:hanging="283"/>
      <w:contextualSpacing w:val="1"/>
    </w:pPr>
  </w:style>
  <w:style w:type="paragraph" w:styleId="ListBullet">
    <w:name w:val="List Bullet"/>
    <w:basedOn w:val="Normal"/>
    <w:uiPriority w:val="99"/>
    <w:semiHidden w:val="1"/>
    <w:unhideWhenUsed w:val="1"/>
    <w:rsid w:val="0006222E"/>
    <w:pPr>
      <w:numPr>
        <w:numId w:val="14"/>
      </w:numPr>
      <w:contextualSpacing w:val="1"/>
    </w:pPr>
  </w:style>
  <w:style w:type="paragraph" w:styleId="ListBullet2">
    <w:name w:val="List Bullet 2"/>
    <w:basedOn w:val="Normal"/>
    <w:uiPriority w:val="99"/>
    <w:semiHidden w:val="1"/>
    <w:unhideWhenUsed w:val="1"/>
    <w:rsid w:val="0006222E"/>
    <w:pPr>
      <w:numPr>
        <w:numId w:val="15"/>
      </w:numPr>
      <w:contextualSpacing w:val="1"/>
    </w:pPr>
  </w:style>
  <w:style w:type="paragraph" w:styleId="ListBullet3">
    <w:name w:val="List Bullet 3"/>
    <w:basedOn w:val="Normal"/>
    <w:uiPriority w:val="99"/>
    <w:semiHidden w:val="1"/>
    <w:unhideWhenUsed w:val="1"/>
    <w:rsid w:val="0006222E"/>
    <w:pPr>
      <w:numPr>
        <w:numId w:val="16"/>
      </w:numPr>
      <w:contextualSpacing w:val="1"/>
    </w:pPr>
  </w:style>
  <w:style w:type="paragraph" w:styleId="ListBullet4">
    <w:name w:val="List Bullet 4"/>
    <w:basedOn w:val="Normal"/>
    <w:uiPriority w:val="99"/>
    <w:semiHidden w:val="1"/>
    <w:unhideWhenUsed w:val="1"/>
    <w:rsid w:val="0006222E"/>
    <w:pPr>
      <w:numPr>
        <w:numId w:val="17"/>
      </w:numPr>
      <w:contextualSpacing w:val="1"/>
    </w:pPr>
  </w:style>
  <w:style w:type="paragraph" w:styleId="ListBullet5">
    <w:name w:val="List Bullet 5"/>
    <w:basedOn w:val="Normal"/>
    <w:uiPriority w:val="99"/>
    <w:semiHidden w:val="1"/>
    <w:unhideWhenUsed w:val="1"/>
    <w:rsid w:val="0006222E"/>
    <w:pPr>
      <w:numPr>
        <w:numId w:val="18"/>
      </w:numPr>
      <w:contextualSpacing w:val="1"/>
    </w:pPr>
  </w:style>
  <w:style w:type="paragraph" w:styleId="ListContinue">
    <w:name w:val="List Continue"/>
    <w:basedOn w:val="Normal"/>
    <w:uiPriority w:val="99"/>
    <w:semiHidden w:val="1"/>
    <w:unhideWhenUsed w:val="1"/>
    <w:rsid w:val="0006222E"/>
    <w:pPr>
      <w:spacing w:after="120"/>
      <w:ind w:left="283"/>
      <w:contextualSpacing w:val="1"/>
    </w:pPr>
  </w:style>
  <w:style w:type="paragraph" w:styleId="ListContinue2">
    <w:name w:val="List Continue 2"/>
    <w:basedOn w:val="Normal"/>
    <w:uiPriority w:val="99"/>
    <w:semiHidden w:val="1"/>
    <w:unhideWhenUsed w:val="1"/>
    <w:rsid w:val="0006222E"/>
    <w:pPr>
      <w:spacing w:after="120"/>
      <w:ind w:left="566"/>
      <w:contextualSpacing w:val="1"/>
    </w:pPr>
  </w:style>
  <w:style w:type="paragraph" w:styleId="ListContinue3">
    <w:name w:val="List Continue 3"/>
    <w:basedOn w:val="Normal"/>
    <w:uiPriority w:val="99"/>
    <w:semiHidden w:val="1"/>
    <w:unhideWhenUsed w:val="1"/>
    <w:rsid w:val="0006222E"/>
    <w:pPr>
      <w:spacing w:after="120"/>
      <w:ind w:left="849"/>
      <w:contextualSpacing w:val="1"/>
    </w:pPr>
  </w:style>
  <w:style w:type="paragraph" w:styleId="ListContinue4">
    <w:name w:val="List Continue 4"/>
    <w:basedOn w:val="Normal"/>
    <w:uiPriority w:val="99"/>
    <w:semiHidden w:val="1"/>
    <w:unhideWhenUsed w:val="1"/>
    <w:rsid w:val="0006222E"/>
    <w:pPr>
      <w:spacing w:after="120"/>
      <w:ind w:left="1132"/>
      <w:contextualSpacing w:val="1"/>
    </w:pPr>
  </w:style>
  <w:style w:type="paragraph" w:styleId="ListContinue5">
    <w:name w:val="List Continue 5"/>
    <w:basedOn w:val="Normal"/>
    <w:uiPriority w:val="99"/>
    <w:semiHidden w:val="1"/>
    <w:unhideWhenUsed w:val="1"/>
    <w:rsid w:val="0006222E"/>
    <w:pPr>
      <w:spacing w:after="120"/>
      <w:ind w:left="1415"/>
      <w:contextualSpacing w:val="1"/>
    </w:pPr>
  </w:style>
  <w:style w:type="paragraph" w:styleId="ListNumber">
    <w:name w:val="List Number"/>
    <w:basedOn w:val="Normal"/>
    <w:uiPriority w:val="99"/>
    <w:semiHidden w:val="1"/>
    <w:unhideWhenUsed w:val="1"/>
    <w:rsid w:val="0006222E"/>
    <w:pPr>
      <w:numPr>
        <w:numId w:val="19"/>
      </w:numPr>
      <w:contextualSpacing w:val="1"/>
    </w:pPr>
  </w:style>
  <w:style w:type="paragraph" w:styleId="ListNumber2">
    <w:name w:val="List Number 2"/>
    <w:basedOn w:val="Normal"/>
    <w:uiPriority w:val="99"/>
    <w:semiHidden w:val="1"/>
    <w:unhideWhenUsed w:val="1"/>
    <w:rsid w:val="0006222E"/>
    <w:pPr>
      <w:numPr>
        <w:numId w:val="20"/>
      </w:numPr>
      <w:contextualSpacing w:val="1"/>
    </w:pPr>
  </w:style>
  <w:style w:type="paragraph" w:styleId="ListNumber3">
    <w:name w:val="List Number 3"/>
    <w:basedOn w:val="Normal"/>
    <w:uiPriority w:val="99"/>
    <w:semiHidden w:val="1"/>
    <w:unhideWhenUsed w:val="1"/>
    <w:rsid w:val="0006222E"/>
    <w:pPr>
      <w:numPr>
        <w:numId w:val="21"/>
      </w:numPr>
      <w:contextualSpacing w:val="1"/>
    </w:pPr>
  </w:style>
  <w:style w:type="paragraph" w:styleId="ListNumber4">
    <w:name w:val="List Number 4"/>
    <w:basedOn w:val="Normal"/>
    <w:uiPriority w:val="99"/>
    <w:semiHidden w:val="1"/>
    <w:unhideWhenUsed w:val="1"/>
    <w:rsid w:val="0006222E"/>
    <w:pPr>
      <w:numPr>
        <w:numId w:val="22"/>
      </w:numPr>
      <w:contextualSpacing w:val="1"/>
    </w:pPr>
  </w:style>
  <w:style w:type="paragraph" w:styleId="ListNumber5">
    <w:name w:val="List Number 5"/>
    <w:basedOn w:val="Normal"/>
    <w:uiPriority w:val="99"/>
    <w:semiHidden w:val="1"/>
    <w:unhideWhenUsed w:val="1"/>
    <w:rsid w:val="0006222E"/>
    <w:pPr>
      <w:numPr>
        <w:numId w:val="23"/>
      </w:numPr>
      <w:contextualSpacing w:val="1"/>
    </w:pPr>
  </w:style>
  <w:style w:type="paragraph" w:styleId="MacroText">
    <w:name w:val="macro"/>
    <w:link w:val="MacroTextChar"/>
    <w:uiPriority w:val="99"/>
    <w:semiHidden w:val="1"/>
    <w:unhideWhenUsed w:val="1"/>
    <w:rsid w:val="0006222E"/>
    <w:pPr>
      <w:tabs>
        <w:tab w:val="left" w:pos="480"/>
        <w:tab w:val="left" w:pos="960"/>
        <w:tab w:val="left" w:pos="1440"/>
        <w:tab w:val="left" w:pos="1920"/>
        <w:tab w:val="left" w:pos="2400"/>
        <w:tab w:val="left" w:pos="2880"/>
        <w:tab w:val="left" w:pos="3360"/>
        <w:tab w:val="left" w:pos="3840"/>
        <w:tab w:val="left" w:pos="4320"/>
      </w:tabs>
      <w:spacing w:after="0"/>
    </w:pPr>
    <w:rPr>
      <w:rFonts w:ascii="Consolas" w:cs="Consolas" w:hAnsi="Consolas"/>
      <w:color w:val="2c2c2c"/>
    </w:rPr>
  </w:style>
  <w:style w:type="character" w:styleId="MacroTextChar" w:customStyle="1">
    <w:name w:val="Macro Text Char"/>
    <w:basedOn w:val="DefaultParagraphFont"/>
    <w:link w:val="MacroText"/>
    <w:uiPriority w:val="99"/>
    <w:semiHidden w:val="1"/>
    <w:rsid w:val="0006222E"/>
    <w:rPr>
      <w:rFonts w:ascii="Consolas" w:cs="Consolas" w:hAnsi="Consolas"/>
      <w:color w:val="2c2c2c"/>
    </w:rPr>
  </w:style>
  <w:style w:type="paragraph" w:styleId="MessageHeader">
    <w:name w:val="Message Header"/>
    <w:basedOn w:val="Normal"/>
    <w:link w:val="MessageHeaderChar"/>
    <w:uiPriority w:val="99"/>
    <w:semiHidden w:val="1"/>
    <w:unhideWhenUsed w:val="1"/>
    <w:rsid w:val="0006222E"/>
    <w:pPr>
      <w:pBdr>
        <w:top w:color="auto" w:space="1" w:sz="6" w:val="single"/>
        <w:left w:color="auto" w:space="1" w:sz="6" w:val="single"/>
        <w:bottom w:color="auto" w:space="1" w:sz="6" w:val="single"/>
        <w:right w:color="auto" w:space="1" w:sz="6" w:val="single"/>
      </w:pBdr>
      <w:shd w:color="auto" w:fill="auto" w:val="pct20"/>
      <w:spacing w:after="0" w:before="0" w:line="240" w:lineRule="auto"/>
      <w:ind w:left="1134" w:hanging="1134"/>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06222E"/>
    <w:rPr>
      <w:rFonts w:asciiTheme="majorHAnsi" w:cstheme="majorBidi" w:eastAsiaTheme="majorEastAsia" w:hAnsiTheme="majorHAnsi"/>
      <w:color w:val="2c2c2c"/>
      <w:sz w:val="24"/>
      <w:szCs w:val="24"/>
      <w:shd w:color="auto" w:fill="auto" w:val="pct20"/>
    </w:rPr>
  </w:style>
  <w:style w:type="paragraph" w:styleId="NormalWeb">
    <w:name w:val="Normal (Web)"/>
    <w:basedOn w:val="Normal"/>
    <w:uiPriority w:val="99"/>
    <w:semiHidden w:val="1"/>
    <w:unhideWhenUsed w:val="1"/>
    <w:rsid w:val="0006222E"/>
    <w:rPr>
      <w:rFonts w:ascii="Times New Roman" w:cs="Times New Roman" w:hAnsi="Times New Roman"/>
      <w:sz w:val="24"/>
      <w:szCs w:val="24"/>
    </w:rPr>
  </w:style>
  <w:style w:type="paragraph" w:styleId="NormalIndent">
    <w:name w:val="Normal Indent"/>
    <w:basedOn w:val="Normal"/>
    <w:uiPriority w:val="99"/>
    <w:semiHidden w:val="1"/>
    <w:unhideWhenUsed w:val="1"/>
    <w:rsid w:val="0006222E"/>
    <w:pPr>
      <w:ind w:left="720"/>
    </w:pPr>
  </w:style>
  <w:style w:type="paragraph" w:styleId="NoteHeading">
    <w:name w:val="Note Heading"/>
    <w:basedOn w:val="Normal"/>
    <w:next w:val="Normal"/>
    <w:link w:val="NoteHeadingChar"/>
    <w:uiPriority w:val="99"/>
    <w:semiHidden w:val="1"/>
    <w:unhideWhenUsed w:val="1"/>
    <w:rsid w:val="0006222E"/>
    <w:pPr>
      <w:spacing w:after="0" w:before="0" w:line="240" w:lineRule="auto"/>
    </w:pPr>
  </w:style>
  <w:style w:type="character" w:styleId="NoteHeadingChar" w:customStyle="1">
    <w:name w:val="Note Heading Char"/>
    <w:basedOn w:val="DefaultParagraphFont"/>
    <w:link w:val="NoteHeading"/>
    <w:uiPriority w:val="99"/>
    <w:semiHidden w:val="1"/>
    <w:rsid w:val="0006222E"/>
    <w:rPr>
      <w:color w:val="2c2c2c"/>
    </w:rPr>
  </w:style>
  <w:style w:type="paragraph" w:styleId="PlainText">
    <w:name w:val="Plain Text"/>
    <w:basedOn w:val="Normal"/>
    <w:link w:val="PlainTextChar"/>
    <w:uiPriority w:val="99"/>
    <w:semiHidden w:val="1"/>
    <w:unhideWhenUsed w:val="1"/>
    <w:rsid w:val="0006222E"/>
    <w:pPr>
      <w:spacing w:after="0" w:before="0" w:line="240" w:lineRule="auto"/>
    </w:pPr>
    <w:rPr>
      <w:rFonts w:ascii="Consolas" w:cs="Consolas" w:hAnsi="Consolas"/>
      <w:sz w:val="21"/>
      <w:szCs w:val="21"/>
    </w:rPr>
  </w:style>
  <w:style w:type="character" w:styleId="PlainTextChar" w:customStyle="1">
    <w:name w:val="Plain Text Char"/>
    <w:basedOn w:val="DefaultParagraphFont"/>
    <w:link w:val="PlainText"/>
    <w:uiPriority w:val="99"/>
    <w:semiHidden w:val="1"/>
    <w:rsid w:val="0006222E"/>
    <w:rPr>
      <w:rFonts w:ascii="Consolas" w:cs="Consolas" w:hAnsi="Consolas"/>
      <w:color w:val="2c2c2c"/>
      <w:sz w:val="21"/>
      <w:szCs w:val="21"/>
    </w:rPr>
  </w:style>
  <w:style w:type="paragraph" w:styleId="Salutation">
    <w:name w:val="Salutation"/>
    <w:basedOn w:val="Normal"/>
    <w:next w:val="Normal"/>
    <w:link w:val="SalutationChar"/>
    <w:uiPriority w:val="99"/>
    <w:semiHidden w:val="1"/>
    <w:unhideWhenUsed w:val="1"/>
    <w:rsid w:val="0006222E"/>
  </w:style>
  <w:style w:type="character" w:styleId="SalutationChar" w:customStyle="1">
    <w:name w:val="Salutation Char"/>
    <w:basedOn w:val="DefaultParagraphFont"/>
    <w:link w:val="Salutation"/>
    <w:uiPriority w:val="99"/>
    <w:semiHidden w:val="1"/>
    <w:rsid w:val="0006222E"/>
    <w:rPr>
      <w:color w:val="2c2c2c"/>
    </w:rPr>
  </w:style>
  <w:style w:type="paragraph" w:styleId="Signature">
    <w:name w:val="Signature"/>
    <w:basedOn w:val="Normal"/>
    <w:link w:val="SignatureChar"/>
    <w:uiPriority w:val="99"/>
    <w:semiHidden w:val="1"/>
    <w:unhideWhenUsed w:val="1"/>
    <w:rsid w:val="0006222E"/>
    <w:pPr>
      <w:spacing w:after="0" w:before="0" w:line="240" w:lineRule="auto"/>
      <w:ind w:left="4252"/>
    </w:pPr>
  </w:style>
  <w:style w:type="character" w:styleId="SignatureChar" w:customStyle="1">
    <w:name w:val="Signature Char"/>
    <w:basedOn w:val="DefaultParagraphFont"/>
    <w:link w:val="Signature"/>
    <w:uiPriority w:val="99"/>
    <w:semiHidden w:val="1"/>
    <w:rsid w:val="0006222E"/>
    <w:rPr>
      <w:color w:val="2c2c2c"/>
    </w:rPr>
  </w:style>
  <w:style w:type="paragraph" w:styleId="TableofAuthorities">
    <w:name w:val="table of authorities"/>
    <w:basedOn w:val="Normal"/>
    <w:next w:val="Normal"/>
    <w:uiPriority w:val="99"/>
    <w:semiHidden w:val="1"/>
    <w:unhideWhenUsed w:val="1"/>
    <w:rsid w:val="0006222E"/>
    <w:pPr>
      <w:spacing w:after="0"/>
      <w:ind w:left="200" w:hanging="200"/>
    </w:pPr>
  </w:style>
  <w:style w:type="paragraph" w:styleId="TableofFigures">
    <w:name w:val="table of figures"/>
    <w:basedOn w:val="Normal"/>
    <w:next w:val="Normal"/>
    <w:uiPriority w:val="99"/>
    <w:semiHidden w:val="1"/>
    <w:unhideWhenUsed w:val="1"/>
    <w:rsid w:val="0006222E"/>
    <w:pPr>
      <w:spacing w:after="0"/>
    </w:pPr>
  </w:style>
  <w:style w:type="paragraph" w:styleId="TOAHeading">
    <w:name w:val="toa heading"/>
    <w:basedOn w:val="Normal"/>
    <w:next w:val="Normal"/>
    <w:uiPriority w:val="99"/>
    <w:semiHidden w:val="1"/>
    <w:unhideWhenUsed w:val="1"/>
    <w:rsid w:val="0006222E"/>
    <w:pPr>
      <w:spacing w:before="120"/>
    </w:pPr>
    <w:rPr>
      <w:rFonts w:asciiTheme="majorHAnsi" w:cstheme="majorBidi" w:eastAsiaTheme="majorEastAsia" w:hAnsiTheme="majorHAnsi"/>
      <w:b w:val="1"/>
      <w:bCs w:val="1"/>
      <w:sz w:val="24"/>
      <w:szCs w:val="24"/>
    </w:rPr>
  </w:style>
  <w:style w:type="paragraph" w:styleId="TOC6">
    <w:name w:val="toc 6"/>
    <w:basedOn w:val="Normal"/>
    <w:next w:val="Normal"/>
    <w:autoRedefine w:val="1"/>
    <w:uiPriority w:val="39"/>
    <w:semiHidden w:val="1"/>
    <w:unhideWhenUsed w:val="1"/>
    <w:rsid w:val="0006222E"/>
    <w:pPr>
      <w:spacing w:after="100"/>
      <w:ind w:left="1000"/>
    </w:pPr>
  </w:style>
  <w:style w:type="paragraph" w:styleId="TOC7">
    <w:name w:val="toc 7"/>
    <w:basedOn w:val="Normal"/>
    <w:next w:val="Normal"/>
    <w:autoRedefine w:val="1"/>
    <w:uiPriority w:val="39"/>
    <w:semiHidden w:val="1"/>
    <w:unhideWhenUsed w:val="1"/>
    <w:rsid w:val="0006222E"/>
    <w:pPr>
      <w:spacing w:after="100"/>
      <w:ind w:left="1200"/>
    </w:pPr>
  </w:style>
  <w:style w:type="paragraph" w:styleId="TOC8">
    <w:name w:val="toc 8"/>
    <w:basedOn w:val="Normal"/>
    <w:next w:val="Normal"/>
    <w:autoRedefine w:val="1"/>
    <w:uiPriority w:val="39"/>
    <w:semiHidden w:val="1"/>
    <w:unhideWhenUsed w:val="1"/>
    <w:rsid w:val="0006222E"/>
    <w:pPr>
      <w:spacing w:after="100"/>
      <w:ind w:left="1400"/>
    </w:pPr>
  </w:style>
  <w:style w:type="paragraph" w:styleId="TOC9">
    <w:name w:val="toc 9"/>
    <w:basedOn w:val="Normal"/>
    <w:next w:val="Normal"/>
    <w:autoRedefine w:val="1"/>
    <w:uiPriority w:val="39"/>
    <w:semiHidden w:val="1"/>
    <w:unhideWhenUsed w:val="1"/>
    <w:rsid w:val="0006222E"/>
    <w:pPr>
      <w:spacing w:after="100"/>
      <w:ind w:left="1600"/>
    </w:pPr>
  </w:style>
  <w:style w:type="numbering" w:styleId="IforiumUnorderedList" w:customStyle="1">
    <w:name w:val="Iforium Unordered List"/>
    <w:uiPriority w:val="99"/>
    <w:rsid w:val="00663C53"/>
    <w:pPr>
      <w:numPr>
        <w:numId w:val="31"/>
      </w:numPr>
    </w:pPr>
  </w:style>
  <w:style w:type="paragraph" w:styleId="Code" w:customStyle="1">
    <w:name w:val="Code"/>
    <w:basedOn w:val="Normal"/>
    <w:link w:val="CodeChar"/>
    <w:qFormat w:val="1"/>
    <w:rsid w:val="005D4352"/>
    <w:pPr>
      <w:spacing w:after="0" w:line="240" w:lineRule="auto"/>
    </w:pPr>
    <w:rPr>
      <w:rFonts w:ascii="Courier New" w:hAnsi="Courier New"/>
      <w:color w:val="auto"/>
    </w:rPr>
  </w:style>
  <w:style w:type="character" w:styleId="CodeChar" w:customStyle="1">
    <w:name w:val="Code Char"/>
    <w:basedOn w:val="TitleChar"/>
    <w:link w:val="Code"/>
    <w:rsid w:val="005D4352"/>
    <w:rPr>
      <w:rFonts w:ascii="Courier New" w:hAnsi="Courier New" w:cstheme="majorBidi" w:eastAsiaTheme="majorEastAsia"/>
      <w:caps w:val="0"/>
      <w:color w:val="00a0e4"/>
      <w:spacing w:val="10"/>
      <w:sz w:val="52"/>
      <w:szCs w:val="52"/>
    </w:rPr>
  </w:style>
  <w:style w:type="character" w:styleId="apple-converted-space" w:customStyle="1">
    <w:name w:val="apple-converted-space"/>
    <w:basedOn w:val="DefaultParagraphFont"/>
    <w:rsid w:val="0091048D"/>
  </w:style>
  <w:style w:type="paragraph" w:styleId="Revision">
    <w:name w:val="Revision"/>
    <w:hidden w:val="1"/>
    <w:uiPriority w:val="99"/>
    <w:semiHidden w:val="1"/>
    <w:rsid w:val="00647A88"/>
    <w:pPr>
      <w:spacing w:after="0" w:before="0" w:line="240" w:lineRule="auto"/>
    </w:pPr>
    <w:rPr>
      <w:color w:val="2c2c2c"/>
    </w:rPr>
  </w:style>
  <w:style w:type="paragraph" w:styleId="Subtitle">
    <w:name w:val="Subtitle"/>
    <w:basedOn w:val="Normal"/>
    <w:next w:val="Normal"/>
    <w:pPr>
      <w:spacing w:after="500" w:before="0" w:line="240" w:lineRule="auto"/>
    </w:pPr>
    <w:rPr>
      <w:smallCaps w:val="1"/>
      <w:sz w:val="21"/>
      <w:szCs w:val="21"/>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ebapi-l018.game-flex.eu/" TargetMode="Externa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hyperlink" Target="https://gameflex-s000.iforium.com/gamelaunch/test/ggo-test-har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forium">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quQm38jPn8fCc/zK4YY5gyiqVA==">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2022-03-24T15:16:00Z</dcterms:created>
  <dc:creator>Andy Pease</dc:creator>
</cp:coreProperties>
</file>